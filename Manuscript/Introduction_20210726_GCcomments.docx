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736" w:rsidRDefault="00484736" w:rsidP="007507CF">
      <w:pPr>
        <w:spacing w:after="0" w:line="360" w:lineRule="auto"/>
        <w:rPr>
          <w:rFonts w:ascii="Times New Roman" w:hAnsi="Times New Roman"/>
          <w:sz w:val="24"/>
          <w:szCs w:val="24"/>
        </w:rPr>
      </w:pPr>
    </w:p>
    <w:p w:rsidR="00D20851" w:rsidRPr="00AD5166" w:rsidRDefault="00AD5166" w:rsidP="007507CF">
      <w:pPr>
        <w:spacing w:after="0" w:line="360" w:lineRule="auto"/>
        <w:rPr>
          <w:rFonts w:ascii="Times New Roman" w:hAnsi="Times New Roman"/>
          <w:b/>
          <w:bCs/>
          <w:sz w:val="24"/>
          <w:szCs w:val="24"/>
        </w:rPr>
      </w:pPr>
      <w:r w:rsidRPr="00AD5166">
        <w:rPr>
          <w:rFonts w:ascii="Times New Roman" w:hAnsi="Times New Roman"/>
          <w:b/>
          <w:bCs/>
          <w:sz w:val="24"/>
          <w:szCs w:val="24"/>
        </w:rPr>
        <w:t>Introduction</w:t>
      </w:r>
    </w:p>
    <w:p w:rsidR="00814825" w:rsidRDefault="00814825" w:rsidP="007507CF">
      <w:pPr>
        <w:spacing w:after="0" w:line="360" w:lineRule="auto"/>
        <w:rPr>
          <w:rFonts w:ascii="Times New Roman" w:hAnsi="Times New Roman"/>
          <w:sz w:val="24"/>
          <w:szCs w:val="24"/>
        </w:rPr>
      </w:pPr>
    </w:p>
    <w:p w:rsidR="00484736" w:rsidRDefault="00EE5615" w:rsidP="000B07B9">
      <w:pPr>
        <w:spacing w:after="0" w:line="360" w:lineRule="auto"/>
        <w:ind w:firstLineChars="177" w:firstLine="425"/>
        <w:rPr>
          <w:rFonts w:ascii="Times New Roman" w:hAnsi="Times New Roman"/>
          <w:color w:val="000000" w:themeColor="text1"/>
          <w:sz w:val="24"/>
          <w:szCs w:val="24"/>
        </w:rPr>
      </w:pPr>
      <w:commentRangeStart w:id="0"/>
      <w:r>
        <w:rPr>
          <w:rFonts w:ascii="Times New Roman" w:hAnsi="Times New Roman"/>
          <w:sz w:val="24"/>
          <w:szCs w:val="24"/>
        </w:rPr>
        <w:t>Guilds, e</w:t>
      </w:r>
      <w:r w:rsidR="00043855">
        <w:rPr>
          <w:rFonts w:ascii="Times New Roman" w:hAnsi="Times New Roman"/>
          <w:sz w:val="24"/>
          <w:szCs w:val="24"/>
        </w:rPr>
        <w:t xml:space="preserve">cological </w:t>
      </w:r>
      <w:r>
        <w:rPr>
          <w:rFonts w:ascii="Times New Roman" w:hAnsi="Times New Roman"/>
          <w:sz w:val="24"/>
          <w:szCs w:val="24"/>
        </w:rPr>
        <w:t>groups</w:t>
      </w:r>
      <w:r w:rsidR="00995C49">
        <w:rPr>
          <w:rFonts w:ascii="Times New Roman" w:hAnsi="Times New Roman"/>
          <w:sz w:val="24"/>
          <w:szCs w:val="24"/>
        </w:rPr>
        <w:t>,</w:t>
      </w:r>
      <w:r>
        <w:rPr>
          <w:rFonts w:ascii="Times New Roman" w:hAnsi="Times New Roman"/>
          <w:sz w:val="24"/>
          <w:szCs w:val="24"/>
        </w:rPr>
        <w:t xml:space="preserve"> </w:t>
      </w:r>
      <w:commentRangeStart w:id="1"/>
      <w:del w:id="2" w:author="." w:date="2021-07-25T06:43:00Z">
        <w:r w:rsidR="00043855" w:rsidDel="001137D9">
          <w:rPr>
            <w:rFonts w:ascii="Times New Roman" w:hAnsi="Times New Roman"/>
            <w:sz w:val="24"/>
            <w:szCs w:val="24"/>
          </w:rPr>
          <w:delText xml:space="preserve">or </w:delText>
        </w:r>
      </w:del>
      <w:ins w:id="3" w:author="." w:date="2021-07-25T06:43:00Z">
        <w:r w:rsidR="001137D9">
          <w:rPr>
            <w:rFonts w:ascii="Times New Roman" w:hAnsi="Times New Roman" w:hint="eastAsia"/>
            <w:sz w:val="24"/>
            <w:szCs w:val="24"/>
          </w:rPr>
          <w:t>and</w:t>
        </w:r>
        <w:r w:rsidR="001137D9">
          <w:rPr>
            <w:rFonts w:ascii="Times New Roman" w:hAnsi="Times New Roman"/>
            <w:sz w:val="24"/>
            <w:szCs w:val="24"/>
          </w:rPr>
          <w:t xml:space="preserve"> </w:t>
        </w:r>
        <w:commentRangeEnd w:id="1"/>
        <w:r w:rsidR="001137D9">
          <w:rPr>
            <w:rStyle w:val="a7"/>
          </w:rPr>
          <w:commentReference w:id="1"/>
        </w:r>
      </w:ins>
      <w:r w:rsidR="00C1159A">
        <w:rPr>
          <w:rFonts w:ascii="Times New Roman" w:hAnsi="Times New Roman"/>
          <w:sz w:val="24"/>
          <w:szCs w:val="24"/>
        </w:rPr>
        <w:t xml:space="preserve">functional </w:t>
      </w:r>
      <w:r w:rsidR="00043855">
        <w:rPr>
          <w:rFonts w:ascii="Times New Roman" w:hAnsi="Times New Roman"/>
          <w:sz w:val="24"/>
          <w:szCs w:val="24"/>
        </w:rPr>
        <w:t xml:space="preserve">groups are </w:t>
      </w:r>
      <w:r w:rsidR="00043855" w:rsidRPr="00AC1DAC">
        <w:rPr>
          <w:rFonts w:ascii="Times New Roman" w:hAnsi="Times New Roman"/>
          <w:color w:val="FF0000"/>
          <w:sz w:val="24"/>
          <w:szCs w:val="24"/>
        </w:rPr>
        <w:t xml:space="preserve">important concepts </w:t>
      </w:r>
      <w:r w:rsidR="00043855">
        <w:rPr>
          <w:rFonts w:ascii="Times New Roman" w:hAnsi="Times New Roman"/>
          <w:sz w:val="24"/>
          <w:szCs w:val="24"/>
        </w:rPr>
        <w:t>in food web modeling</w:t>
      </w:r>
      <w:r w:rsidR="00C1159A">
        <w:rPr>
          <w:rFonts w:ascii="Times New Roman" w:hAnsi="Times New Roman"/>
          <w:sz w:val="24"/>
          <w:szCs w:val="24"/>
        </w:rPr>
        <w:t xml:space="preserve"> and </w:t>
      </w:r>
      <w:r w:rsidR="00D169DF">
        <w:rPr>
          <w:rFonts w:ascii="Times New Roman" w:hAnsi="Times New Roman"/>
          <w:sz w:val="24"/>
          <w:szCs w:val="24"/>
        </w:rPr>
        <w:t xml:space="preserve">in </w:t>
      </w:r>
      <w:r w:rsidR="006F2E53">
        <w:rPr>
          <w:rFonts w:ascii="Times New Roman" w:hAnsi="Times New Roman"/>
          <w:sz w:val="24"/>
          <w:szCs w:val="24"/>
        </w:rPr>
        <w:t xml:space="preserve">studies attempting to </w:t>
      </w:r>
      <w:r w:rsidR="00C1159A">
        <w:rPr>
          <w:rFonts w:ascii="Times New Roman" w:hAnsi="Times New Roman" w:hint="eastAsia"/>
          <w:sz w:val="24"/>
          <w:szCs w:val="24"/>
        </w:rPr>
        <w:t>l</w:t>
      </w:r>
      <w:r w:rsidR="00C1159A">
        <w:rPr>
          <w:rFonts w:ascii="Times New Roman" w:hAnsi="Times New Roman"/>
          <w:sz w:val="24"/>
          <w:szCs w:val="24"/>
        </w:rPr>
        <w:t>ink</w:t>
      </w:r>
      <w:r w:rsidR="006F2E53">
        <w:rPr>
          <w:rFonts w:ascii="Times New Roman" w:hAnsi="Times New Roman"/>
          <w:sz w:val="24"/>
          <w:szCs w:val="24"/>
        </w:rPr>
        <w:t xml:space="preserve"> </w:t>
      </w:r>
      <w:r w:rsidR="00C1159A">
        <w:rPr>
          <w:rFonts w:ascii="Times New Roman" w:hAnsi="Times New Roman"/>
          <w:sz w:val="24"/>
          <w:szCs w:val="24"/>
        </w:rPr>
        <w:t>community structures to ecosystem</w:t>
      </w:r>
      <w:r w:rsidR="00995C49">
        <w:rPr>
          <w:rFonts w:ascii="Times New Roman" w:hAnsi="Times New Roman"/>
          <w:sz w:val="24"/>
          <w:szCs w:val="24"/>
        </w:rPr>
        <w:t xml:space="preserve"> functions</w:t>
      </w:r>
      <w:r w:rsidR="00172686">
        <w:rPr>
          <w:rFonts w:ascii="Times New Roman" w:hAnsi="Times New Roman"/>
          <w:sz w:val="24"/>
          <w:szCs w:val="24"/>
        </w:rPr>
        <w:t xml:space="preserve"> (</w:t>
      </w:r>
      <w:r w:rsidR="00172686" w:rsidRPr="00172686">
        <w:rPr>
          <w:rFonts w:ascii="Times New Roman" w:hAnsi="Times New Roman"/>
          <w:color w:val="FF0000"/>
          <w:sz w:val="24"/>
          <w:szCs w:val="24"/>
        </w:rPr>
        <w:t>ref</w:t>
      </w:r>
      <w:r w:rsidR="00172686">
        <w:rPr>
          <w:rFonts w:ascii="Times New Roman" w:hAnsi="Times New Roman"/>
          <w:sz w:val="24"/>
          <w:szCs w:val="24"/>
        </w:rPr>
        <w:t>)</w:t>
      </w:r>
      <w:r w:rsidR="00D445C7">
        <w:rPr>
          <w:rFonts w:ascii="Times New Roman" w:hAnsi="Times New Roman"/>
          <w:sz w:val="24"/>
          <w:szCs w:val="24"/>
        </w:rPr>
        <w:t xml:space="preserve">. </w:t>
      </w:r>
      <w:r w:rsidR="009D647F">
        <w:rPr>
          <w:rFonts w:ascii="Times New Roman" w:hAnsi="Times New Roman"/>
          <w:sz w:val="24"/>
          <w:szCs w:val="24"/>
        </w:rPr>
        <w:t>An ecological or functional group</w:t>
      </w:r>
      <w:r w:rsidR="00D445C7">
        <w:rPr>
          <w:rFonts w:ascii="Times New Roman" w:hAnsi="Times New Roman"/>
          <w:sz w:val="24"/>
          <w:szCs w:val="24"/>
        </w:rPr>
        <w:t xml:space="preserve"> provide</w:t>
      </w:r>
      <w:r w:rsidR="009D647F">
        <w:rPr>
          <w:rFonts w:ascii="Times New Roman" w:hAnsi="Times New Roman"/>
          <w:sz w:val="24"/>
          <w:szCs w:val="24"/>
        </w:rPr>
        <w:t>s</w:t>
      </w:r>
      <w:r w:rsidR="00D445C7">
        <w:rPr>
          <w:rFonts w:ascii="Times New Roman" w:hAnsi="Times New Roman"/>
          <w:sz w:val="24"/>
          <w:szCs w:val="24"/>
        </w:rPr>
        <w:t xml:space="preserve"> a proxy for </w:t>
      </w:r>
      <w:r w:rsidR="009D647F">
        <w:rPr>
          <w:rFonts w:ascii="Times New Roman" w:hAnsi="Times New Roman"/>
          <w:sz w:val="24"/>
          <w:szCs w:val="24"/>
        </w:rPr>
        <w:t>certain</w:t>
      </w:r>
      <w:r w:rsidR="00D445C7">
        <w:rPr>
          <w:rFonts w:ascii="Times New Roman" w:hAnsi="Times New Roman"/>
          <w:sz w:val="24"/>
          <w:szCs w:val="24"/>
        </w:rPr>
        <w:t xml:space="preserve"> species without detailed knowledge on the taxonomic identity and ecology of individual species.</w:t>
      </w:r>
      <w:r w:rsidR="00043855" w:rsidRPr="00D445C7">
        <w:rPr>
          <w:rFonts w:ascii="Times New Roman" w:hAnsi="Times New Roman"/>
          <w:color w:val="FF0000"/>
          <w:sz w:val="24"/>
          <w:szCs w:val="24"/>
        </w:rPr>
        <w:t xml:space="preserve"> </w:t>
      </w:r>
      <w:r w:rsidR="00571FDF">
        <w:rPr>
          <w:rFonts w:ascii="Times New Roman" w:hAnsi="Times New Roman"/>
          <w:sz w:val="24"/>
          <w:szCs w:val="24"/>
        </w:rPr>
        <w:t>In studies focusing on the</w:t>
      </w:r>
      <w:r w:rsidR="00C1159A">
        <w:rPr>
          <w:rFonts w:ascii="Times New Roman" w:hAnsi="Times New Roman"/>
          <w:sz w:val="24"/>
          <w:szCs w:val="24"/>
        </w:rPr>
        <w:t xml:space="preserve"> soil </w:t>
      </w:r>
      <w:r w:rsidR="006F2E53">
        <w:rPr>
          <w:rFonts w:ascii="Times New Roman" w:hAnsi="Times New Roman"/>
          <w:sz w:val="24"/>
          <w:szCs w:val="24"/>
        </w:rPr>
        <w:t>ecosystem</w:t>
      </w:r>
      <w:r w:rsidR="00C1159A">
        <w:rPr>
          <w:rFonts w:ascii="Times New Roman" w:hAnsi="Times New Roman"/>
          <w:sz w:val="24"/>
          <w:szCs w:val="24"/>
        </w:rPr>
        <w:t xml:space="preserve">, </w:t>
      </w:r>
      <w:r w:rsidR="009D647F">
        <w:rPr>
          <w:rFonts w:ascii="Times New Roman" w:hAnsi="Times New Roman"/>
          <w:sz w:val="24"/>
          <w:szCs w:val="24"/>
        </w:rPr>
        <w:t>this</w:t>
      </w:r>
      <w:r w:rsidR="00571FDF">
        <w:rPr>
          <w:rFonts w:ascii="Times New Roman" w:hAnsi="Times New Roman"/>
          <w:sz w:val="24"/>
          <w:szCs w:val="24"/>
        </w:rPr>
        <w:t xml:space="preserve"> is </w:t>
      </w:r>
      <w:r w:rsidR="00D445C7">
        <w:rPr>
          <w:rFonts w:ascii="Times New Roman" w:hAnsi="Times New Roman"/>
          <w:sz w:val="24"/>
          <w:szCs w:val="24"/>
        </w:rPr>
        <w:t>frequently</w:t>
      </w:r>
      <w:r w:rsidR="00571FDF">
        <w:rPr>
          <w:rFonts w:ascii="Times New Roman" w:hAnsi="Times New Roman"/>
          <w:sz w:val="24"/>
          <w:szCs w:val="24"/>
        </w:rPr>
        <w:t xml:space="preserve"> the only </w:t>
      </w:r>
      <w:r w:rsidR="00571FDF" w:rsidRPr="009D647F">
        <w:rPr>
          <w:rFonts w:ascii="Times New Roman" w:hAnsi="Times New Roman"/>
          <w:color w:val="000000" w:themeColor="text1"/>
          <w:sz w:val="24"/>
          <w:szCs w:val="24"/>
        </w:rPr>
        <w:t xml:space="preserve">feasible approach </w:t>
      </w:r>
      <w:r w:rsidR="00C1159A" w:rsidRPr="009D647F">
        <w:rPr>
          <w:rFonts w:ascii="Times New Roman" w:hAnsi="Times New Roman"/>
          <w:color w:val="000000" w:themeColor="text1"/>
          <w:sz w:val="24"/>
          <w:szCs w:val="24"/>
        </w:rPr>
        <w:t>as the</w:t>
      </w:r>
      <w:r w:rsidR="00AC1DAC">
        <w:rPr>
          <w:rFonts w:ascii="Times New Roman" w:hAnsi="Times New Roman"/>
          <w:color w:val="000000" w:themeColor="text1"/>
          <w:sz w:val="24"/>
          <w:szCs w:val="24"/>
        </w:rPr>
        <w:t xml:space="preserve"> large</w:t>
      </w:r>
      <w:r w:rsidR="006F2E53" w:rsidRPr="009D647F">
        <w:rPr>
          <w:rFonts w:ascii="Times New Roman" w:hAnsi="Times New Roman"/>
          <w:color w:val="000000" w:themeColor="text1"/>
          <w:sz w:val="24"/>
          <w:szCs w:val="24"/>
        </w:rPr>
        <w:t xml:space="preserve"> </w:t>
      </w:r>
      <w:r w:rsidR="00571FDF" w:rsidRPr="009D647F">
        <w:rPr>
          <w:rFonts w:ascii="Times New Roman" w:hAnsi="Times New Roman"/>
          <w:color w:val="000000" w:themeColor="text1"/>
          <w:sz w:val="24"/>
          <w:szCs w:val="24"/>
        </w:rPr>
        <w:t>number</w:t>
      </w:r>
      <w:r w:rsidR="009D647F">
        <w:rPr>
          <w:rFonts w:ascii="Times New Roman" w:hAnsi="Times New Roman"/>
          <w:color w:val="000000" w:themeColor="text1"/>
          <w:sz w:val="24"/>
          <w:szCs w:val="24"/>
        </w:rPr>
        <w:t xml:space="preserve">s </w:t>
      </w:r>
      <w:r w:rsidR="00571FDF" w:rsidRPr="009D647F">
        <w:rPr>
          <w:rFonts w:ascii="Times New Roman" w:hAnsi="Times New Roman"/>
          <w:color w:val="000000" w:themeColor="text1"/>
          <w:sz w:val="24"/>
          <w:szCs w:val="24"/>
        </w:rPr>
        <w:t xml:space="preserve">of species </w:t>
      </w:r>
      <w:r w:rsidR="00AC1DAC">
        <w:rPr>
          <w:rFonts w:ascii="Times New Roman" w:hAnsi="Times New Roman"/>
          <w:color w:val="000000" w:themeColor="text1"/>
          <w:sz w:val="24"/>
          <w:szCs w:val="24"/>
        </w:rPr>
        <w:t>in</w:t>
      </w:r>
      <w:r w:rsidR="006F2E53" w:rsidRPr="009D647F">
        <w:rPr>
          <w:rFonts w:ascii="Times New Roman" w:hAnsi="Times New Roman"/>
          <w:color w:val="000000" w:themeColor="text1"/>
          <w:sz w:val="24"/>
          <w:szCs w:val="24"/>
        </w:rPr>
        <w:t xml:space="preserve"> soil fauna</w:t>
      </w:r>
      <w:r w:rsidR="00D445C7" w:rsidRPr="009D647F">
        <w:rPr>
          <w:rFonts w:ascii="Times New Roman" w:hAnsi="Times New Roman"/>
          <w:color w:val="000000" w:themeColor="text1"/>
          <w:sz w:val="24"/>
          <w:szCs w:val="24"/>
        </w:rPr>
        <w:t>, most of which are unknown to science,</w:t>
      </w:r>
      <w:r w:rsidR="00C1159A" w:rsidRPr="009D647F">
        <w:rPr>
          <w:rFonts w:ascii="Times New Roman" w:hAnsi="Times New Roman"/>
          <w:color w:val="000000" w:themeColor="text1"/>
          <w:sz w:val="24"/>
          <w:szCs w:val="24"/>
        </w:rPr>
        <w:t xml:space="preserve"> make incorporating individual species into models practically </w:t>
      </w:r>
      <w:r w:rsidR="006F2E53" w:rsidRPr="009D647F">
        <w:rPr>
          <w:rFonts w:ascii="Times New Roman" w:hAnsi="Times New Roman"/>
          <w:color w:val="000000" w:themeColor="text1"/>
          <w:sz w:val="24"/>
          <w:szCs w:val="24"/>
        </w:rPr>
        <w:t>infeasible</w:t>
      </w:r>
      <w:r w:rsidR="00172686">
        <w:rPr>
          <w:rFonts w:ascii="Times New Roman" w:hAnsi="Times New Roman"/>
          <w:color w:val="000000" w:themeColor="text1"/>
          <w:sz w:val="24"/>
          <w:szCs w:val="24"/>
        </w:rPr>
        <w:t xml:space="preserve"> (</w:t>
      </w:r>
      <w:r w:rsidR="00172686" w:rsidRPr="00172686">
        <w:rPr>
          <w:rFonts w:ascii="Times New Roman" w:hAnsi="Times New Roman"/>
          <w:color w:val="FF0000"/>
          <w:sz w:val="24"/>
          <w:szCs w:val="24"/>
        </w:rPr>
        <w:t>ref</w:t>
      </w:r>
      <w:r w:rsidR="00172686">
        <w:rPr>
          <w:rFonts w:ascii="Times New Roman" w:hAnsi="Times New Roman"/>
          <w:color w:val="000000" w:themeColor="text1"/>
          <w:sz w:val="24"/>
          <w:szCs w:val="24"/>
        </w:rPr>
        <w:t>)</w:t>
      </w:r>
      <w:r w:rsidR="00C1159A" w:rsidRPr="009D647F">
        <w:rPr>
          <w:rFonts w:ascii="Times New Roman" w:hAnsi="Times New Roman"/>
          <w:color w:val="000000" w:themeColor="text1"/>
          <w:sz w:val="24"/>
          <w:szCs w:val="24"/>
        </w:rPr>
        <w:t>.</w:t>
      </w:r>
      <w:r w:rsidR="00571FDF" w:rsidRPr="009D647F">
        <w:rPr>
          <w:rFonts w:ascii="Times New Roman" w:hAnsi="Times New Roman"/>
          <w:color w:val="000000" w:themeColor="text1"/>
          <w:sz w:val="24"/>
          <w:szCs w:val="24"/>
        </w:rPr>
        <w:t xml:space="preserve"> </w:t>
      </w:r>
      <w:r w:rsidR="009D647F" w:rsidRPr="009D647F">
        <w:rPr>
          <w:rFonts w:ascii="Times New Roman" w:hAnsi="Times New Roman"/>
          <w:color w:val="000000" w:themeColor="text1"/>
          <w:sz w:val="24"/>
          <w:szCs w:val="24"/>
        </w:rPr>
        <w:t xml:space="preserve">This is true not only for microscopic animals, such as nematodes and collembolans, but also </w:t>
      </w:r>
      <w:r w:rsidR="009F033D" w:rsidRPr="009D647F">
        <w:rPr>
          <w:rFonts w:ascii="Times New Roman" w:hAnsi="Times New Roman"/>
          <w:color w:val="000000" w:themeColor="text1"/>
          <w:sz w:val="24"/>
          <w:szCs w:val="24"/>
        </w:rPr>
        <w:t xml:space="preserve">for organisms that </w:t>
      </w:r>
      <w:r w:rsidR="009D647F" w:rsidRPr="009D647F">
        <w:rPr>
          <w:rFonts w:ascii="Times New Roman" w:hAnsi="Times New Roman"/>
          <w:color w:val="000000" w:themeColor="text1"/>
          <w:sz w:val="24"/>
          <w:szCs w:val="24"/>
        </w:rPr>
        <w:t xml:space="preserve">are </w:t>
      </w:r>
      <w:r w:rsidR="009F033D" w:rsidRPr="009D647F">
        <w:rPr>
          <w:rFonts w:ascii="Times New Roman" w:hAnsi="Times New Roman"/>
          <w:color w:val="000000" w:themeColor="text1"/>
          <w:sz w:val="24"/>
          <w:szCs w:val="24"/>
        </w:rPr>
        <w:t xml:space="preserve">relatively large and perceived </w:t>
      </w:r>
      <w:r w:rsidR="009D647F" w:rsidRPr="009D647F">
        <w:rPr>
          <w:rFonts w:ascii="Times New Roman" w:hAnsi="Times New Roman"/>
          <w:color w:val="000000" w:themeColor="text1"/>
          <w:sz w:val="24"/>
          <w:szCs w:val="24"/>
        </w:rPr>
        <w:t>as being</w:t>
      </w:r>
      <w:r w:rsidR="009F033D" w:rsidRPr="009D647F">
        <w:rPr>
          <w:rFonts w:ascii="Times New Roman" w:hAnsi="Times New Roman"/>
          <w:color w:val="000000" w:themeColor="text1"/>
          <w:sz w:val="24"/>
          <w:szCs w:val="24"/>
        </w:rPr>
        <w:t xml:space="preserve"> well-studied, such as earthworms.</w:t>
      </w:r>
      <w:commentRangeEnd w:id="0"/>
      <w:r w:rsidR="00AB15F2">
        <w:rPr>
          <w:rStyle w:val="a7"/>
        </w:rPr>
        <w:commentReference w:id="0"/>
      </w:r>
    </w:p>
    <w:p w:rsidR="000B07B9" w:rsidRPr="000B07B9" w:rsidRDefault="000B07B9" w:rsidP="000B07B9">
      <w:pPr>
        <w:spacing w:after="0" w:line="360" w:lineRule="auto"/>
        <w:ind w:firstLineChars="177" w:firstLine="425"/>
        <w:rPr>
          <w:rFonts w:ascii="Times New Roman" w:hAnsi="Times New Roman"/>
          <w:color w:val="000000" w:themeColor="text1"/>
          <w:sz w:val="24"/>
          <w:szCs w:val="24"/>
        </w:rPr>
      </w:pPr>
    </w:p>
    <w:p w:rsidR="00C8117B" w:rsidRDefault="004B57A9" w:rsidP="000B07B9">
      <w:pPr>
        <w:spacing w:after="0" w:line="360" w:lineRule="auto"/>
        <w:ind w:firstLineChars="177" w:firstLine="425"/>
        <w:rPr>
          <w:rFonts w:ascii="Times New Roman" w:hAnsi="Times New Roman"/>
          <w:sz w:val="24"/>
          <w:szCs w:val="24"/>
        </w:rPr>
      </w:pPr>
      <w:r>
        <w:rPr>
          <w:rFonts w:ascii="Times New Roman" w:hAnsi="Times New Roman" w:hint="eastAsia"/>
          <w:sz w:val="24"/>
          <w:szCs w:val="24"/>
        </w:rPr>
        <w:t>E</w:t>
      </w:r>
      <w:r>
        <w:rPr>
          <w:rFonts w:ascii="Times New Roman" w:hAnsi="Times New Roman"/>
          <w:sz w:val="24"/>
          <w:szCs w:val="24"/>
        </w:rPr>
        <w:t xml:space="preserve">arthworms </w:t>
      </w:r>
      <w:r w:rsidR="001708B8">
        <w:rPr>
          <w:rFonts w:ascii="Times New Roman" w:hAnsi="Times New Roman"/>
          <w:sz w:val="24"/>
          <w:szCs w:val="24"/>
        </w:rPr>
        <w:t>are t</w:t>
      </w:r>
      <w:r>
        <w:rPr>
          <w:rFonts w:ascii="Times New Roman" w:hAnsi="Times New Roman"/>
          <w:sz w:val="24"/>
          <w:szCs w:val="24"/>
        </w:rPr>
        <w:t>he dominant group of soi</w:t>
      </w:r>
      <w:r w:rsidR="001708B8">
        <w:rPr>
          <w:rFonts w:ascii="Times New Roman" w:hAnsi="Times New Roman"/>
          <w:sz w:val="24"/>
          <w:szCs w:val="24"/>
        </w:rPr>
        <w:t>l fauna</w:t>
      </w:r>
      <w:r>
        <w:rPr>
          <w:rFonts w:ascii="Times New Roman" w:hAnsi="Times New Roman"/>
          <w:sz w:val="24"/>
          <w:szCs w:val="24"/>
        </w:rPr>
        <w:t xml:space="preserve"> in </w:t>
      </w:r>
      <w:r w:rsidR="001708B8">
        <w:rPr>
          <w:rFonts w:ascii="Times New Roman" w:hAnsi="Times New Roman"/>
          <w:sz w:val="24"/>
          <w:szCs w:val="24"/>
        </w:rPr>
        <w:t>many</w:t>
      </w:r>
      <w:r>
        <w:rPr>
          <w:rFonts w:ascii="Times New Roman" w:hAnsi="Times New Roman"/>
          <w:sz w:val="24"/>
          <w:szCs w:val="24"/>
        </w:rPr>
        <w:t xml:space="preserve"> temperate and tropical </w:t>
      </w:r>
      <w:r w:rsidR="001708B8">
        <w:rPr>
          <w:rFonts w:ascii="Times New Roman" w:hAnsi="Times New Roman"/>
          <w:sz w:val="24"/>
          <w:szCs w:val="24"/>
        </w:rPr>
        <w:t>ecosystems</w:t>
      </w:r>
      <w:r>
        <w:rPr>
          <w:rFonts w:ascii="Times New Roman" w:hAnsi="Times New Roman"/>
          <w:sz w:val="24"/>
          <w:szCs w:val="24"/>
        </w:rPr>
        <w:t xml:space="preserve">. Their feeding and burrowing behaviors lead to translocation and transformation of </w:t>
      </w:r>
      <w:r w:rsidR="009D647F">
        <w:rPr>
          <w:rFonts w:ascii="Times New Roman" w:hAnsi="Times New Roman"/>
          <w:sz w:val="24"/>
          <w:szCs w:val="24"/>
        </w:rPr>
        <w:t xml:space="preserve">detritus and </w:t>
      </w:r>
      <w:r>
        <w:rPr>
          <w:rFonts w:ascii="Times New Roman" w:hAnsi="Times New Roman"/>
          <w:sz w:val="24"/>
          <w:szCs w:val="24"/>
        </w:rPr>
        <w:t xml:space="preserve">soil organic matter, affect soil microbial communities, and change resource available to other soil </w:t>
      </w:r>
      <w:r w:rsidR="001708B8">
        <w:rPr>
          <w:rFonts w:ascii="Times New Roman" w:hAnsi="Times New Roman"/>
          <w:sz w:val="24"/>
          <w:szCs w:val="24"/>
        </w:rPr>
        <w:t>animals</w:t>
      </w:r>
      <w:r w:rsidR="00023D0B">
        <w:rPr>
          <w:rFonts w:ascii="Times New Roman" w:hAnsi="Times New Roman"/>
          <w:sz w:val="24"/>
          <w:szCs w:val="24"/>
        </w:rPr>
        <w:t xml:space="preserve"> (</w:t>
      </w:r>
      <w:proofErr w:type="spellStart"/>
      <w:r w:rsidR="001708B8" w:rsidRPr="001708B8">
        <w:rPr>
          <w:rFonts w:ascii="Times New Roman" w:hAnsi="Times New Roman"/>
          <w:sz w:val="24"/>
          <w:szCs w:val="24"/>
        </w:rPr>
        <w:t>Frelich</w:t>
      </w:r>
      <w:proofErr w:type="spellEnd"/>
      <w:r w:rsidR="001708B8" w:rsidRPr="001708B8">
        <w:rPr>
          <w:rFonts w:ascii="Times New Roman" w:hAnsi="Times New Roman"/>
          <w:sz w:val="24"/>
          <w:szCs w:val="24"/>
        </w:rPr>
        <w:t xml:space="preserve"> et al.</w:t>
      </w:r>
      <w:r w:rsidR="00172686">
        <w:rPr>
          <w:rFonts w:ascii="Times New Roman" w:hAnsi="Times New Roman"/>
          <w:sz w:val="24"/>
          <w:szCs w:val="24"/>
        </w:rPr>
        <w:t>,</w:t>
      </w:r>
      <w:r w:rsidR="001708B8" w:rsidRPr="001708B8">
        <w:rPr>
          <w:rFonts w:ascii="Times New Roman" w:hAnsi="Times New Roman"/>
          <w:sz w:val="24"/>
          <w:szCs w:val="24"/>
        </w:rPr>
        <w:t xml:space="preserve"> 2019; </w:t>
      </w:r>
      <w:proofErr w:type="spellStart"/>
      <w:r w:rsidR="001708B8" w:rsidRPr="001708B8">
        <w:rPr>
          <w:rFonts w:ascii="Times New Roman" w:hAnsi="Times New Roman"/>
          <w:sz w:val="24"/>
          <w:szCs w:val="24"/>
        </w:rPr>
        <w:t>Ferlian</w:t>
      </w:r>
      <w:proofErr w:type="spellEnd"/>
      <w:r w:rsidR="001708B8" w:rsidRPr="001708B8">
        <w:rPr>
          <w:rFonts w:ascii="Times New Roman" w:hAnsi="Times New Roman"/>
          <w:sz w:val="24"/>
          <w:szCs w:val="24"/>
        </w:rPr>
        <w:t xml:space="preserve"> et al.</w:t>
      </w:r>
      <w:r w:rsidR="00172686">
        <w:rPr>
          <w:rFonts w:ascii="Times New Roman" w:hAnsi="Times New Roman"/>
          <w:sz w:val="24"/>
          <w:szCs w:val="24"/>
        </w:rPr>
        <w:t>,</w:t>
      </w:r>
      <w:r w:rsidR="001708B8" w:rsidRPr="001708B8">
        <w:rPr>
          <w:rFonts w:ascii="Times New Roman" w:hAnsi="Times New Roman"/>
          <w:sz w:val="24"/>
          <w:szCs w:val="24"/>
        </w:rPr>
        <w:t xml:space="preserve"> 2020;</w:t>
      </w:r>
      <w:r w:rsidR="001708B8" w:rsidRPr="001708B8">
        <w:rPr>
          <w:rFonts w:ascii="Times New Roman" w:hAnsi="Times New Roman"/>
          <w:color w:val="000000" w:themeColor="text1"/>
          <w:sz w:val="24"/>
          <w:szCs w:val="24"/>
        </w:rPr>
        <w:t xml:space="preserve"> </w:t>
      </w:r>
      <w:r w:rsidR="001708B8" w:rsidRPr="001708B8">
        <w:rPr>
          <w:rFonts w:ascii="Times New Roman" w:hAnsi="Times New Roman"/>
          <w:color w:val="000000" w:themeColor="text1"/>
          <w:sz w:val="24"/>
          <w:szCs w:val="24"/>
          <w:highlight w:val="yellow"/>
        </w:rPr>
        <w:t>Chang et al.</w:t>
      </w:r>
      <w:r w:rsidR="00172686">
        <w:rPr>
          <w:rFonts w:ascii="Times New Roman" w:hAnsi="Times New Roman"/>
          <w:color w:val="000000" w:themeColor="text1"/>
          <w:sz w:val="24"/>
          <w:szCs w:val="24"/>
          <w:highlight w:val="yellow"/>
        </w:rPr>
        <w:t>,</w:t>
      </w:r>
      <w:r w:rsidR="001708B8" w:rsidRPr="001708B8">
        <w:rPr>
          <w:rFonts w:ascii="Times New Roman" w:hAnsi="Times New Roman"/>
          <w:color w:val="000000" w:themeColor="text1"/>
          <w:sz w:val="24"/>
          <w:szCs w:val="24"/>
          <w:highlight w:val="yellow"/>
        </w:rPr>
        <w:t xml:space="preserve"> 2021</w:t>
      </w:r>
      <w:r w:rsidR="00023D0B">
        <w:rPr>
          <w:rFonts w:ascii="Times New Roman" w:hAnsi="Times New Roman"/>
          <w:sz w:val="24"/>
          <w:szCs w:val="24"/>
        </w:rPr>
        <w:t>)</w:t>
      </w:r>
      <w:r>
        <w:rPr>
          <w:rFonts w:ascii="Times New Roman" w:hAnsi="Times New Roman"/>
          <w:sz w:val="24"/>
          <w:szCs w:val="24"/>
        </w:rPr>
        <w:t>.</w:t>
      </w:r>
      <w:r w:rsidR="002F26B6">
        <w:rPr>
          <w:rFonts w:ascii="Times New Roman" w:hAnsi="Times New Roman"/>
          <w:sz w:val="24"/>
          <w:szCs w:val="24"/>
        </w:rPr>
        <w:t xml:space="preserve"> They are often considered “ecosystem engineers” as their presence fundamentally changes the soil habitat. About 30 </w:t>
      </w:r>
      <w:r w:rsidR="0041093B">
        <w:rPr>
          <w:rFonts w:ascii="Times New Roman" w:hAnsi="Times New Roman"/>
          <w:sz w:val="24"/>
          <w:szCs w:val="24"/>
        </w:rPr>
        <w:t xml:space="preserve">earthworm </w:t>
      </w:r>
      <w:r w:rsidR="002F26B6">
        <w:rPr>
          <w:rFonts w:ascii="Times New Roman" w:hAnsi="Times New Roman"/>
          <w:sz w:val="24"/>
          <w:szCs w:val="24"/>
        </w:rPr>
        <w:t xml:space="preserve">species have </w:t>
      </w:r>
      <w:r w:rsidR="009D647F">
        <w:rPr>
          <w:rFonts w:ascii="Times New Roman" w:hAnsi="Times New Roman"/>
          <w:sz w:val="24"/>
          <w:szCs w:val="24"/>
        </w:rPr>
        <w:t>become invasive</w:t>
      </w:r>
      <w:r w:rsidR="00C04E1B">
        <w:rPr>
          <w:rFonts w:ascii="Times New Roman" w:hAnsi="Times New Roman"/>
          <w:sz w:val="24"/>
          <w:szCs w:val="24"/>
        </w:rPr>
        <w:t xml:space="preserve"> </w:t>
      </w:r>
      <w:r w:rsidR="002F26B6">
        <w:rPr>
          <w:rFonts w:ascii="Times New Roman" w:hAnsi="Times New Roman"/>
          <w:sz w:val="24"/>
          <w:szCs w:val="24"/>
        </w:rPr>
        <w:t>worldwide, particularly forest</w:t>
      </w:r>
      <w:r w:rsidR="00C04E1B">
        <w:rPr>
          <w:rFonts w:ascii="Times New Roman" w:hAnsi="Times New Roman"/>
          <w:sz w:val="24"/>
          <w:szCs w:val="24"/>
        </w:rPr>
        <w:t xml:space="preserve"> ecosystems</w:t>
      </w:r>
      <w:r w:rsidR="002F26B6">
        <w:rPr>
          <w:rFonts w:ascii="Times New Roman" w:hAnsi="Times New Roman"/>
          <w:sz w:val="24"/>
          <w:szCs w:val="24"/>
        </w:rPr>
        <w:t xml:space="preserve"> in the </w:t>
      </w:r>
      <w:r w:rsidR="00AC1DAC">
        <w:rPr>
          <w:rFonts w:ascii="Times New Roman" w:hAnsi="Times New Roman"/>
          <w:sz w:val="24"/>
          <w:szCs w:val="24"/>
        </w:rPr>
        <w:t xml:space="preserve">temperate and </w:t>
      </w:r>
      <w:r w:rsidR="002F26B6">
        <w:rPr>
          <w:rFonts w:ascii="Times New Roman" w:hAnsi="Times New Roman"/>
          <w:sz w:val="24"/>
          <w:szCs w:val="24"/>
        </w:rPr>
        <w:t>tropical regions. Wh</w:t>
      </w:r>
      <w:r w:rsidR="00AC1DAC">
        <w:rPr>
          <w:rFonts w:ascii="Times New Roman" w:hAnsi="Times New Roman"/>
          <w:sz w:val="24"/>
          <w:szCs w:val="24"/>
        </w:rPr>
        <w:t>en</w:t>
      </w:r>
      <w:r w:rsidR="002F26B6">
        <w:rPr>
          <w:rFonts w:ascii="Times New Roman" w:hAnsi="Times New Roman"/>
          <w:sz w:val="24"/>
          <w:szCs w:val="24"/>
        </w:rPr>
        <w:t xml:space="preserve"> present, these invasive species have dramatic </w:t>
      </w:r>
      <w:r w:rsidR="00C73A94">
        <w:rPr>
          <w:rFonts w:ascii="Times New Roman" w:hAnsi="Times New Roman"/>
          <w:sz w:val="24"/>
          <w:szCs w:val="24"/>
        </w:rPr>
        <w:t xml:space="preserve">impacts on </w:t>
      </w:r>
      <w:r w:rsidR="0041093B">
        <w:rPr>
          <w:rFonts w:ascii="Times New Roman" w:hAnsi="Times New Roman"/>
          <w:sz w:val="24"/>
          <w:szCs w:val="24"/>
        </w:rPr>
        <w:t xml:space="preserve">soil properties, </w:t>
      </w:r>
      <w:r w:rsidR="00C04E1B">
        <w:rPr>
          <w:rFonts w:ascii="Times New Roman" w:hAnsi="Times New Roman"/>
          <w:sz w:val="24"/>
          <w:szCs w:val="24"/>
        </w:rPr>
        <w:t>vegetations</w:t>
      </w:r>
      <w:r w:rsidR="00C73A94">
        <w:rPr>
          <w:rFonts w:ascii="Times New Roman" w:hAnsi="Times New Roman"/>
          <w:sz w:val="24"/>
          <w:szCs w:val="24"/>
        </w:rPr>
        <w:t xml:space="preserve">, soil microarthropod and microbial communities, </w:t>
      </w:r>
      <w:r w:rsidR="0041093B">
        <w:rPr>
          <w:rFonts w:ascii="Times New Roman" w:hAnsi="Times New Roman"/>
          <w:sz w:val="24"/>
          <w:szCs w:val="24"/>
        </w:rPr>
        <w:t xml:space="preserve">nutrient dynamics, </w:t>
      </w:r>
      <w:r w:rsidR="00C73A94" w:rsidRPr="00C73A94">
        <w:rPr>
          <w:rFonts w:ascii="Times New Roman" w:hAnsi="Times New Roman"/>
          <w:sz w:val="24"/>
          <w:szCs w:val="24"/>
        </w:rPr>
        <w:t>and soil C and N cycles (Craven et al.</w:t>
      </w:r>
      <w:r w:rsidR="00172686">
        <w:rPr>
          <w:rFonts w:ascii="Times New Roman" w:hAnsi="Times New Roman"/>
          <w:sz w:val="24"/>
          <w:szCs w:val="24"/>
        </w:rPr>
        <w:t>,</w:t>
      </w:r>
      <w:r w:rsidR="00C73A94" w:rsidRPr="00C73A94">
        <w:rPr>
          <w:rFonts w:ascii="Times New Roman" w:hAnsi="Times New Roman"/>
          <w:sz w:val="24"/>
          <w:szCs w:val="24"/>
        </w:rPr>
        <w:t xml:space="preserve"> 2017; </w:t>
      </w:r>
      <w:proofErr w:type="spellStart"/>
      <w:r w:rsidR="00C73A94" w:rsidRPr="00C73A94">
        <w:rPr>
          <w:rFonts w:ascii="Times New Roman" w:hAnsi="Times New Roman"/>
          <w:sz w:val="24"/>
          <w:szCs w:val="24"/>
        </w:rPr>
        <w:t>Frelich</w:t>
      </w:r>
      <w:proofErr w:type="spellEnd"/>
      <w:r w:rsidR="00C73A94" w:rsidRPr="00C73A94">
        <w:rPr>
          <w:rFonts w:ascii="Times New Roman" w:hAnsi="Times New Roman"/>
          <w:sz w:val="24"/>
          <w:szCs w:val="24"/>
        </w:rPr>
        <w:t xml:space="preserve"> et al.</w:t>
      </w:r>
      <w:r w:rsidR="00172686">
        <w:rPr>
          <w:rFonts w:ascii="Times New Roman" w:hAnsi="Times New Roman"/>
          <w:sz w:val="24"/>
          <w:szCs w:val="24"/>
        </w:rPr>
        <w:t>,</w:t>
      </w:r>
      <w:r w:rsidR="00C73A94" w:rsidRPr="00C73A94">
        <w:rPr>
          <w:rFonts w:ascii="Times New Roman" w:hAnsi="Times New Roman"/>
          <w:sz w:val="24"/>
          <w:szCs w:val="24"/>
        </w:rPr>
        <w:t xml:space="preserve"> 2019; </w:t>
      </w:r>
      <w:proofErr w:type="spellStart"/>
      <w:r w:rsidR="00C73A94" w:rsidRPr="00C73A94">
        <w:rPr>
          <w:rFonts w:ascii="Times New Roman" w:hAnsi="Times New Roman"/>
          <w:sz w:val="24"/>
          <w:szCs w:val="24"/>
        </w:rPr>
        <w:t>Ferlian</w:t>
      </w:r>
      <w:proofErr w:type="spellEnd"/>
      <w:r w:rsidR="00C73A94" w:rsidRPr="00C73A94">
        <w:rPr>
          <w:rFonts w:ascii="Times New Roman" w:hAnsi="Times New Roman"/>
          <w:sz w:val="24"/>
          <w:szCs w:val="24"/>
        </w:rPr>
        <w:t xml:space="preserve"> et al.</w:t>
      </w:r>
      <w:r w:rsidR="00172686">
        <w:rPr>
          <w:rFonts w:ascii="Times New Roman" w:hAnsi="Times New Roman"/>
          <w:sz w:val="24"/>
          <w:szCs w:val="24"/>
        </w:rPr>
        <w:t>,</w:t>
      </w:r>
      <w:r w:rsidR="00C73A94" w:rsidRPr="00C73A94">
        <w:rPr>
          <w:rFonts w:ascii="Times New Roman" w:hAnsi="Times New Roman"/>
          <w:sz w:val="24"/>
          <w:szCs w:val="24"/>
        </w:rPr>
        <w:t xml:space="preserve"> 2020; </w:t>
      </w:r>
      <w:r w:rsidR="00C73A94" w:rsidRPr="00C73A94">
        <w:rPr>
          <w:rFonts w:ascii="Times New Roman" w:hAnsi="Times New Roman"/>
          <w:sz w:val="24"/>
          <w:szCs w:val="24"/>
          <w:highlight w:val="yellow"/>
        </w:rPr>
        <w:t>Chang et al.</w:t>
      </w:r>
      <w:r w:rsidR="00172686">
        <w:rPr>
          <w:rFonts w:ascii="Times New Roman" w:hAnsi="Times New Roman"/>
          <w:sz w:val="24"/>
          <w:szCs w:val="24"/>
          <w:highlight w:val="yellow"/>
        </w:rPr>
        <w:t>,</w:t>
      </w:r>
      <w:r w:rsidR="00C73A94" w:rsidRPr="00C73A94">
        <w:rPr>
          <w:rFonts w:ascii="Times New Roman" w:hAnsi="Times New Roman"/>
          <w:sz w:val="24"/>
          <w:szCs w:val="24"/>
          <w:highlight w:val="yellow"/>
        </w:rPr>
        <w:t xml:space="preserve"> 2021</w:t>
      </w:r>
      <w:r w:rsidR="00C73A94" w:rsidRPr="00C73A94">
        <w:rPr>
          <w:rFonts w:ascii="Times New Roman" w:hAnsi="Times New Roman"/>
          <w:sz w:val="24"/>
          <w:szCs w:val="24"/>
        </w:rPr>
        <w:t xml:space="preserve">). </w:t>
      </w:r>
    </w:p>
    <w:p w:rsidR="000B07B9" w:rsidRPr="000B07B9" w:rsidRDefault="000B07B9" w:rsidP="000B07B9">
      <w:pPr>
        <w:spacing w:after="0" w:line="360" w:lineRule="auto"/>
        <w:ind w:firstLineChars="177" w:firstLine="425"/>
        <w:rPr>
          <w:rFonts w:ascii="Times New Roman" w:hAnsi="Times New Roman"/>
          <w:sz w:val="24"/>
          <w:szCs w:val="24"/>
        </w:rPr>
      </w:pPr>
    </w:p>
    <w:p w:rsidR="00AD5166" w:rsidRDefault="00AC1DAC" w:rsidP="00474BFE">
      <w:pPr>
        <w:pStyle w:val="Web"/>
        <w:spacing w:before="0" w:beforeAutospacing="0" w:after="0" w:afterAutospacing="0" w:line="360" w:lineRule="auto"/>
        <w:ind w:firstLineChars="177" w:firstLine="425"/>
        <w:rPr>
          <w:rFonts w:ascii="Times New Roman" w:hAnsi="Times New Roman"/>
        </w:rPr>
      </w:pPr>
      <w:r>
        <w:rPr>
          <w:rFonts w:ascii="Times New Roman" w:hAnsi="Times New Roman"/>
        </w:rPr>
        <w:t>Earthworms</w:t>
      </w:r>
      <w:r w:rsidR="00B96E5A">
        <w:rPr>
          <w:rFonts w:ascii="Times New Roman" w:hAnsi="Times New Roman"/>
        </w:rPr>
        <w:t xml:space="preserve"> are generally categorized into three main ecological groups</w:t>
      </w:r>
      <w:commentRangeStart w:id="4"/>
      <w:ins w:id="5" w:author="." w:date="2021-07-25T05:58:00Z">
        <w:r w:rsidR="00086523">
          <w:rPr>
            <w:rFonts w:ascii="Times New Roman" w:hAnsi="Times New Roman" w:hint="eastAsia"/>
          </w:rPr>
          <w:t>:</w:t>
        </w:r>
        <w:commentRangeEnd w:id="4"/>
        <w:r w:rsidR="00086523">
          <w:rPr>
            <w:rStyle w:val="a7"/>
            <w:rFonts w:asciiTheme="minorHAnsi" w:eastAsiaTheme="minorEastAsia" w:hAnsiTheme="minorHAnsi" w:cstheme="minorBidi"/>
          </w:rPr>
          <w:commentReference w:id="4"/>
        </w:r>
      </w:ins>
      <w:del w:id="6" w:author="." w:date="2021-07-25T05:58:00Z">
        <w:r w:rsidR="00C04E1B" w:rsidDel="00086523">
          <w:rPr>
            <w:rFonts w:ascii="Times New Roman" w:hAnsi="Times New Roman"/>
          </w:rPr>
          <w:delText>,</w:delText>
        </w:r>
      </w:del>
      <w:r w:rsidR="00B96E5A">
        <w:rPr>
          <w:rFonts w:ascii="Times New Roman" w:hAnsi="Times New Roman"/>
        </w:rPr>
        <w:t xml:space="preserve"> </w:t>
      </w:r>
      <w:proofErr w:type="spellStart"/>
      <w:r w:rsidR="00B96E5A">
        <w:rPr>
          <w:rFonts w:ascii="Times New Roman" w:hAnsi="Times New Roman"/>
        </w:rPr>
        <w:t>epigeic</w:t>
      </w:r>
      <w:proofErr w:type="spellEnd"/>
      <w:r w:rsidR="00B96E5A">
        <w:rPr>
          <w:rFonts w:ascii="Times New Roman" w:hAnsi="Times New Roman"/>
        </w:rPr>
        <w:t xml:space="preserve">, </w:t>
      </w:r>
      <w:proofErr w:type="spellStart"/>
      <w:r w:rsidR="00B96E5A">
        <w:rPr>
          <w:rFonts w:ascii="Times New Roman" w:hAnsi="Times New Roman"/>
        </w:rPr>
        <w:t>endogeic</w:t>
      </w:r>
      <w:proofErr w:type="spellEnd"/>
      <w:r w:rsidR="00B96E5A">
        <w:rPr>
          <w:rFonts w:ascii="Times New Roman" w:hAnsi="Times New Roman"/>
        </w:rPr>
        <w:t xml:space="preserve">, and </w:t>
      </w:r>
      <w:proofErr w:type="spellStart"/>
      <w:r w:rsidR="00B96E5A">
        <w:rPr>
          <w:rFonts w:ascii="Times New Roman" w:hAnsi="Times New Roman"/>
        </w:rPr>
        <w:t>anecic</w:t>
      </w:r>
      <w:proofErr w:type="spellEnd"/>
      <w:r w:rsidR="00C04E1B">
        <w:rPr>
          <w:rFonts w:ascii="Times New Roman" w:hAnsi="Times New Roman"/>
        </w:rPr>
        <w:t>,</w:t>
      </w:r>
      <w:r w:rsidR="00794EB6">
        <w:rPr>
          <w:rFonts w:ascii="Times New Roman" w:hAnsi="Times New Roman"/>
        </w:rPr>
        <w:t xml:space="preserve"> based on their morphology, spatial distribution and feeding habits</w:t>
      </w:r>
      <w:r w:rsidR="00794EB6" w:rsidRPr="00794EB6">
        <w:rPr>
          <w:rFonts w:ascii="Times New Roman" w:hAnsi="Times New Roman"/>
        </w:rPr>
        <w:t xml:space="preserve"> </w:t>
      </w:r>
      <w:r w:rsidR="00794EB6">
        <w:rPr>
          <w:rFonts w:ascii="Times New Roman" w:hAnsi="Times New Roman"/>
        </w:rPr>
        <w:t>(</w:t>
      </w:r>
      <w:proofErr w:type="spellStart"/>
      <w:r w:rsidR="00794EB6" w:rsidRPr="00FC54EE">
        <w:rPr>
          <w:rFonts w:ascii="Times New Roman" w:hAnsi="Times New Roman" w:cs="Times New Roman"/>
        </w:rPr>
        <w:t>Bouché</w:t>
      </w:r>
      <w:proofErr w:type="spellEnd"/>
      <w:r w:rsidR="00172686">
        <w:rPr>
          <w:rFonts w:ascii="Times New Roman" w:hAnsi="Times New Roman" w:cs="Times New Roman"/>
        </w:rPr>
        <w:t>,</w:t>
      </w:r>
      <w:r w:rsidR="00794EB6">
        <w:rPr>
          <w:rFonts w:ascii="Times New Roman" w:hAnsi="Times New Roman"/>
        </w:rPr>
        <w:t xml:space="preserve"> 1977)</w:t>
      </w:r>
      <w:r w:rsidR="00B96E5A">
        <w:rPr>
          <w:rFonts w:ascii="Times New Roman" w:hAnsi="Times New Roman"/>
        </w:rPr>
        <w:t>.</w:t>
      </w:r>
      <w:r w:rsidR="003460BA">
        <w:rPr>
          <w:rFonts w:ascii="Times New Roman" w:hAnsi="Times New Roman"/>
        </w:rPr>
        <w:t xml:space="preserve"> Although r</w:t>
      </w:r>
      <w:r w:rsidR="00B96E5A">
        <w:rPr>
          <w:rFonts w:ascii="Times New Roman" w:hAnsi="Times New Roman"/>
        </w:rPr>
        <w:t>esearchers</w:t>
      </w:r>
      <w:r w:rsidR="00AD5166">
        <w:rPr>
          <w:rFonts w:ascii="Times New Roman" w:hAnsi="Times New Roman"/>
        </w:rPr>
        <w:t xml:space="preserve"> quite often credited </w:t>
      </w:r>
      <w:r w:rsidR="003460BA">
        <w:rPr>
          <w:rFonts w:ascii="Times New Roman" w:hAnsi="Times New Roman"/>
        </w:rPr>
        <w:t xml:space="preserve">and </w:t>
      </w:r>
      <w:r w:rsidR="00474A00">
        <w:rPr>
          <w:rFonts w:ascii="Times New Roman" w:hAnsi="Times New Roman"/>
        </w:rPr>
        <w:t xml:space="preserve">therefore </w:t>
      </w:r>
      <w:r w:rsidR="003460BA">
        <w:rPr>
          <w:rFonts w:ascii="Times New Roman" w:hAnsi="Times New Roman"/>
        </w:rPr>
        <w:t xml:space="preserve">cited </w:t>
      </w:r>
      <w:r w:rsidR="00FC54EE" w:rsidRPr="00FC54EE">
        <w:rPr>
          <w:rFonts w:ascii="Times New Roman" w:hAnsi="Times New Roman" w:cs="Times New Roman"/>
        </w:rPr>
        <w:t>Bouché</w:t>
      </w:r>
      <w:r w:rsidR="00AD5166">
        <w:rPr>
          <w:rFonts w:ascii="Times New Roman" w:hAnsi="Times New Roman"/>
        </w:rPr>
        <w:t xml:space="preserve"> (</w:t>
      </w:r>
      <w:r w:rsidR="00B96E5A">
        <w:rPr>
          <w:rFonts w:ascii="Times New Roman" w:hAnsi="Times New Roman"/>
        </w:rPr>
        <w:t xml:space="preserve">1972, </w:t>
      </w:r>
      <w:r w:rsidR="00AD5166">
        <w:rPr>
          <w:rFonts w:ascii="Times New Roman" w:hAnsi="Times New Roman"/>
        </w:rPr>
        <w:t>1977)</w:t>
      </w:r>
      <w:r w:rsidR="00794EB6">
        <w:rPr>
          <w:rFonts w:ascii="Times New Roman" w:hAnsi="Times New Roman"/>
        </w:rPr>
        <w:t xml:space="preserve"> </w:t>
      </w:r>
      <w:r w:rsidR="00B96E5A">
        <w:rPr>
          <w:rFonts w:ascii="Times New Roman" w:hAnsi="Times New Roman"/>
        </w:rPr>
        <w:t>for</w:t>
      </w:r>
      <w:r w:rsidR="00FC54EE">
        <w:rPr>
          <w:rFonts w:ascii="Times New Roman" w:hAnsi="Times New Roman"/>
        </w:rPr>
        <w:t xml:space="preserve"> </w:t>
      </w:r>
      <w:r w:rsidR="00B96E5A">
        <w:rPr>
          <w:rFonts w:ascii="Times New Roman" w:hAnsi="Times New Roman"/>
        </w:rPr>
        <w:t>the</w:t>
      </w:r>
      <w:r w:rsidR="006C175C">
        <w:rPr>
          <w:rFonts w:ascii="Times New Roman" w:hAnsi="Times New Roman"/>
        </w:rPr>
        <w:t xml:space="preserve"> three</w:t>
      </w:r>
      <w:r w:rsidR="00B96E5A">
        <w:rPr>
          <w:rFonts w:ascii="Times New Roman" w:hAnsi="Times New Roman"/>
        </w:rPr>
        <w:t xml:space="preserve"> terms, the concept</w:t>
      </w:r>
      <w:r w:rsidR="003460BA">
        <w:rPr>
          <w:rFonts w:ascii="Times New Roman" w:hAnsi="Times New Roman"/>
        </w:rPr>
        <w:t>s</w:t>
      </w:r>
      <w:r w:rsidR="00B96E5A">
        <w:rPr>
          <w:rFonts w:ascii="Times New Roman" w:hAnsi="Times New Roman"/>
        </w:rPr>
        <w:t xml:space="preserve"> and definition</w:t>
      </w:r>
      <w:r w:rsidR="003460BA">
        <w:rPr>
          <w:rFonts w:ascii="Times New Roman" w:hAnsi="Times New Roman"/>
        </w:rPr>
        <w:t>s</w:t>
      </w:r>
      <w:r w:rsidR="00B96E5A">
        <w:rPr>
          <w:rFonts w:ascii="Times New Roman" w:hAnsi="Times New Roman"/>
        </w:rPr>
        <w:t xml:space="preserve"> of these </w:t>
      </w:r>
      <w:r w:rsidR="00C04E1B">
        <w:rPr>
          <w:rFonts w:ascii="Times New Roman" w:hAnsi="Times New Roman"/>
        </w:rPr>
        <w:t>ecological categories</w:t>
      </w:r>
      <w:r w:rsidR="00B96E5A">
        <w:rPr>
          <w:rFonts w:ascii="Times New Roman" w:hAnsi="Times New Roman"/>
        </w:rPr>
        <w:t xml:space="preserve"> have been modified by various authors and have evolved </w:t>
      </w:r>
      <w:r w:rsidR="003460BA">
        <w:rPr>
          <w:rFonts w:ascii="Times New Roman" w:hAnsi="Times New Roman"/>
        </w:rPr>
        <w:t>considerably</w:t>
      </w:r>
      <w:r w:rsidR="00B96E5A">
        <w:rPr>
          <w:rFonts w:ascii="Times New Roman" w:hAnsi="Times New Roman"/>
        </w:rPr>
        <w:t xml:space="preserve"> (</w:t>
      </w:r>
      <w:r w:rsidR="00FC54EE" w:rsidRPr="00FC54EE">
        <w:rPr>
          <w:rFonts w:ascii="Times New Roman" w:hAnsi="Times New Roman"/>
          <w:highlight w:val="yellow"/>
        </w:rPr>
        <w:t>Lavelle</w:t>
      </w:r>
      <w:r w:rsidR="00172686">
        <w:rPr>
          <w:rFonts w:ascii="Times New Roman" w:hAnsi="Times New Roman"/>
          <w:highlight w:val="yellow"/>
        </w:rPr>
        <w:t>,</w:t>
      </w:r>
      <w:r w:rsidR="00FC54EE" w:rsidRPr="00FC54EE">
        <w:rPr>
          <w:rFonts w:ascii="Times New Roman" w:hAnsi="Times New Roman"/>
          <w:highlight w:val="yellow"/>
        </w:rPr>
        <w:t xml:space="preserve"> 1981</w:t>
      </w:r>
      <w:r w:rsidR="00FC54EE">
        <w:rPr>
          <w:rFonts w:ascii="Times New Roman" w:hAnsi="Times New Roman"/>
        </w:rPr>
        <w:t xml:space="preserve">; </w:t>
      </w:r>
      <w:r w:rsidR="00B96E5A">
        <w:rPr>
          <w:rFonts w:ascii="Times New Roman" w:hAnsi="Times New Roman"/>
        </w:rPr>
        <w:t>Lee</w:t>
      </w:r>
      <w:r w:rsidR="00172686">
        <w:rPr>
          <w:rFonts w:ascii="Times New Roman" w:hAnsi="Times New Roman"/>
        </w:rPr>
        <w:t>,</w:t>
      </w:r>
      <w:r w:rsidR="00B96E5A">
        <w:rPr>
          <w:rFonts w:ascii="Times New Roman" w:hAnsi="Times New Roman"/>
        </w:rPr>
        <w:t xml:space="preserve"> 1985).</w:t>
      </w:r>
      <w:r w:rsidR="00E45D30">
        <w:rPr>
          <w:rFonts w:ascii="Times New Roman" w:hAnsi="Times New Roman"/>
        </w:rPr>
        <w:t xml:space="preserve"> </w:t>
      </w:r>
      <w:r w:rsidR="00C04E1B">
        <w:rPr>
          <w:rFonts w:ascii="Times New Roman" w:hAnsi="Times New Roman"/>
        </w:rPr>
        <w:t>W</w:t>
      </w:r>
      <w:r w:rsidR="00E45D30">
        <w:rPr>
          <w:rFonts w:ascii="Times New Roman" w:hAnsi="Times New Roman"/>
        </w:rPr>
        <w:t xml:space="preserve">ith nearly 50 years of research on earthworm taxonomy, evolution, life history, physiology, and ecology </w:t>
      </w:r>
      <w:r w:rsidR="006C175C">
        <w:rPr>
          <w:rFonts w:ascii="Times New Roman" w:hAnsi="Times New Roman"/>
        </w:rPr>
        <w:t>after Bouche’s 1972 article</w:t>
      </w:r>
      <w:r w:rsidR="00E45D30">
        <w:rPr>
          <w:rFonts w:ascii="Times New Roman" w:hAnsi="Times New Roman"/>
        </w:rPr>
        <w:t xml:space="preserve">, we now have a better understanding on the spectrums of the ecological diversity of </w:t>
      </w:r>
      <w:r w:rsidR="008111F8">
        <w:rPr>
          <w:rFonts w:ascii="Times New Roman" w:hAnsi="Times New Roman"/>
        </w:rPr>
        <w:lastRenderedPageBreak/>
        <w:t xml:space="preserve">these organisms </w:t>
      </w:r>
      <w:r w:rsidR="008111F8" w:rsidRPr="002351D1">
        <w:rPr>
          <w:rFonts w:ascii="Times New Roman" w:hAnsi="Times New Roman"/>
        </w:rPr>
        <w:t>(Curry and Schmidt</w:t>
      </w:r>
      <w:r w:rsidR="00172686">
        <w:rPr>
          <w:rFonts w:ascii="Times New Roman" w:hAnsi="Times New Roman"/>
        </w:rPr>
        <w:t>,</w:t>
      </w:r>
      <w:r w:rsidR="008111F8" w:rsidRPr="002351D1">
        <w:rPr>
          <w:rFonts w:ascii="Times New Roman" w:hAnsi="Times New Roman"/>
        </w:rPr>
        <w:t xml:space="preserve"> 2007; </w:t>
      </w:r>
      <w:proofErr w:type="spellStart"/>
      <w:r w:rsidR="008111F8" w:rsidRPr="002351D1">
        <w:rPr>
          <w:rFonts w:ascii="Times New Roman" w:hAnsi="Times New Roman"/>
        </w:rPr>
        <w:t>Zicsi</w:t>
      </w:r>
      <w:proofErr w:type="spellEnd"/>
      <w:r w:rsidR="008111F8" w:rsidRPr="002351D1">
        <w:rPr>
          <w:rFonts w:ascii="Times New Roman" w:hAnsi="Times New Roman"/>
        </w:rPr>
        <w:t xml:space="preserve"> et al.</w:t>
      </w:r>
      <w:r w:rsidR="00172686">
        <w:rPr>
          <w:rFonts w:ascii="Times New Roman" w:hAnsi="Times New Roman"/>
        </w:rPr>
        <w:t>,</w:t>
      </w:r>
      <w:r w:rsidR="008111F8" w:rsidRPr="002351D1">
        <w:rPr>
          <w:rFonts w:ascii="Times New Roman" w:hAnsi="Times New Roman"/>
        </w:rPr>
        <w:t xml:space="preserve"> 2011)</w:t>
      </w:r>
      <w:r w:rsidR="006C50B6" w:rsidRPr="002351D1">
        <w:rPr>
          <w:rFonts w:ascii="Times New Roman" w:hAnsi="Times New Roman"/>
        </w:rPr>
        <w:t>, partially aided by studies focusing on invasive earthworms and their ecological impacts (Craven et al.</w:t>
      </w:r>
      <w:r w:rsidR="00172686">
        <w:rPr>
          <w:rFonts w:ascii="Times New Roman" w:hAnsi="Times New Roman"/>
        </w:rPr>
        <w:t>,</w:t>
      </w:r>
      <w:r w:rsidR="006C50B6" w:rsidRPr="002351D1">
        <w:rPr>
          <w:rFonts w:ascii="Times New Roman" w:hAnsi="Times New Roman"/>
        </w:rPr>
        <w:t xml:space="preserve"> 2017; </w:t>
      </w:r>
      <w:r w:rsidR="00ED49C5" w:rsidRPr="002351D1">
        <w:rPr>
          <w:rFonts w:ascii="Times New Roman" w:hAnsi="Times New Roman"/>
        </w:rPr>
        <w:t>Taheri et al.</w:t>
      </w:r>
      <w:r w:rsidR="00172686">
        <w:rPr>
          <w:rFonts w:ascii="Times New Roman" w:hAnsi="Times New Roman"/>
        </w:rPr>
        <w:t>,</w:t>
      </w:r>
      <w:r w:rsidR="00ED49C5" w:rsidRPr="002351D1">
        <w:rPr>
          <w:rFonts w:ascii="Times New Roman" w:hAnsi="Times New Roman"/>
        </w:rPr>
        <w:t xml:space="preserve"> 2017; </w:t>
      </w:r>
      <w:proofErr w:type="spellStart"/>
      <w:r w:rsidR="006C50B6" w:rsidRPr="002351D1">
        <w:rPr>
          <w:rFonts w:ascii="Times New Roman" w:hAnsi="Times New Roman"/>
        </w:rPr>
        <w:t>Frelich</w:t>
      </w:r>
      <w:proofErr w:type="spellEnd"/>
      <w:r w:rsidR="006C50B6" w:rsidRPr="002351D1">
        <w:rPr>
          <w:rFonts w:ascii="Times New Roman" w:hAnsi="Times New Roman"/>
        </w:rPr>
        <w:t xml:space="preserve"> et al.</w:t>
      </w:r>
      <w:r w:rsidR="00172686">
        <w:rPr>
          <w:rFonts w:ascii="Times New Roman" w:hAnsi="Times New Roman"/>
        </w:rPr>
        <w:t>,</w:t>
      </w:r>
      <w:r w:rsidR="006C50B6" w:rsidRPr="002351D1">
        <w:rPr>
          <w:rFonts w:ascii="Times New Roman" w:hAnsi="Times New Roman"/>
        </w:rPr>
        <w:t xml:space="preserve"> 2019; Ferlian et al.</w:t>
      </w:r>
      <w:r w:rsidR="00172686">
        <w:rPr>
          <w:rFonts w:ascii="Times New Roman" w:hAnsi="Times New Roman"/>
        </w:rPr>
        <w:t>,</w:t>
      </w:r>
      <w:r w:rsidR="006C50B6" w:rsidRPr="002351D1">
        <w:rPr>
          <w:rFonts w:ascii="Times New Roman" w:hAnsi="Times New Roman"/>
        </w:rPr>
        <w:t xml:space="preserve"> 2020; </w:t>
      </w:r>
      <w:r w:rsidR="006C50B6" w:rsidRPr="004F48A5">
        <w:rPr>
          <w:rFonts w:ascii="Times New Roman" w:hAnsi="Times New Roman"/>
          <w:highlight w:val="yellow"/>
        </w:rPr>
        <w:t>Chang et al.</w:t>
      </w:r>
      <w:r w:rsidR="00172686">
        <w:rPr>
          <w:rFonts w:ascii="Times New Roman" w:hAnsi="Times New Roman"/>
          <w:highlight w:val="yellow"/>
        </w:rPr>
        <w:t>,</w:t>
      </w:r>
      <w:r w:rsidR="006C50B6" w:rsidRPr="004F48A5">
        <w:rPr>
          <w:rFonts w:ascii="Times New Roman" w:hAnsi="Times New Roman"/>
          <w:highlight w:val="yellow"/>
        </w:rPr>
        <w:t xml:space="preserve"> 2021</w:t>
      </w:r>
      <w:r w:rsidR="006C50B6">
        <w:rPr>
          <w:rFonts w:ascii="Times New Roman" w:hAnsi="Times New Roman"/>
        </w:rPr>
        <w:t>)</w:t>
      </w:r>
      <w:r w:rsidR="008111F8">
        <w:rPr>
          <w:rFonts w:ascii="Times New Roman" w:hAnsi="Times New Roman"/>
        </w:rPr>
        <w:t>.</w:t>
      </w:r>
      <w:r w:rsidR="003460BA">
        <w:rPr>
          <w:rFonts w:ascii="Times New Roman" w:hAnsi="Times New Roman"/>
        </w:rPr>
        <w:t xml:space="preserve"> </w:t>
      </w:r>
    </w:p>
    <w:p w:rsidR="006D5985" w:rsidRDefault="006D5985" w:rsidP="00474BFE">
      <w:pPr>
        <w:pStyle w:val="Web"/>
        <w:spacing w:before="0" w:beforeAutospacing="0" w:after="0" w:afterAutospacing="0" w:line="360" w:lineRule="auto"/>
        <w:ind w:firstLineChars="177" w:firstLine="425"/>
        <w:rPr>
          <w:rFonts w:ascii="Times New Roman" w:hAnsi="Times New Roman"/>
        </w:rPr>
      </w:pPr>
    </w:p>
    <w:p w:rsidR="009F033D" w:rsidRDefault="00C04E1B" w:rsidP="000B07B9">
      <w:pPr>
        <w:pStyle w:val="Web"/>
        <w:spacing w:before="0" w:beforeAutospacing="0" w:after="0" w:afterAutospacing="0" w:line="360" w:lineRule="auto"/>
        <w:ind w:firstLineChars="177" w:firstLine="425"/>
        <w:rPr>
          <w:rFonts w:ascii="Times New Roman" w:hAnsi="Times New Roman"/>
        </w:rPr>
      </w:pPr>
      <w:r>
        <w:rPr>
          <w:rFonts w:ascii="Times New Roman" w:hAnsi="Times New Roman"/>
        </w:rPr>
        <w:t xml:space="preserve">Currently, </w:t>
      </w:r>
      <w:r w:rsidR="008D6F16">
        <w:rPr>
          <w:rFonts w:ascii="Times New Roman" w:hAnsi="Times New Roman"/>
        </w:rPr>
        <w:t>two</w:t>
      </w:r>
      <w:r w:rsidR="006D5985">
        <w:rPr>
          <w:rFonts w:ascii="Times New Roman" w:hAnsi="Times New Roman"/>
        </w:rPr>
        <w:t xml:space="preserve"> </w:t>
      </w:r>
      <w:r>
        <w:rPr>
          <w:rFonts w:ascii="Times New Roman" w:hAnsi="Times New Roman"/>
        </w:rPr>
        <w:t xml:space="preserve">different </w:t>
      </w:r>
      <w:r w:rsidR="006D5985">
        <w:rPr>
          <w:rFonts w:ascii="Times New Roman" w:hAnsi="Times New Roman"/>
        </w:rPr>
        <w:t xml:space="preserve">systems </w:t>
      </w:r>
      <w:r>
        <w:rPr>
          <w:rFonts w:ascii="Times New Roman" w:hAnsi="Times New Roman"/>
        </w:rPr>
        <w:t xml:space="preserve">of earthworm ecological categorizations </w:t>
      </w:r>
      <w:r w:rsidR="006D5985">
        <w:rPr>
          <w:rFonts w:ascii="Times New Roman" w:hAnsi="Times New Roman"/>
        </w:rPr>
        <w:t xml:space="preserve">are </w:t>
      </w:r>
      <w:r w:rsidR="006416B1">
        <w:rPr>
          <w:rFonts w:ascii="Times New Roman" w:hAnsi="Times New Roman"/>
        </w:rPr>
        <w:t>most frequently</w:t>
      </w:r>
      <w:r>
        <w:rPr>
          <w:rFonts w:ascii="Times New Roman" w:hAnsi="Times New Roman"/>
        </w:rPr>
        <w:t xml:space="preserve"> used by earthworm taxonomists and ecologists:</w:t>
      </w:r>
      <w:r w:rsidR="006D5985">
        <w:rPr>
          <w:rFonts w:ascii="Times New Roman" w:hAnsi="Times New Roman"/>
        </w:rPr>
        <w:t xml:space="preserve"> </w:t>
      </w:r>
      <w:r w:rsidR="006C175C">
        <w:rPr>
          <w:rFonts w:ascii="Times New Roman" w:hAnsi="Times New Roman"/>
        </w:rPr>
        <w:t xml:space="preserve">(1) </w:t>
      </w:r>
      <w:proofErr w:type="spellStart"/>
      <w:r w:rsidR="006C175C" w:rsidRPr="00FC54EE">
        <w:rPr>
          <w:rFonts w:ascii="Times New Roman" w:hAnsi="Times New Roman" w:cs="Times New Roman"/>
        </w:rPr>
        <w:t>Bouché</w:t>
      </w:r>
      <w:r w:rsidR="006C175C">
        <w:rPr>
          <w:rFonts w:ascii="Times New Roman" w:hAnsi="Times New Roman" w:cs="Times New Roman"/>
        </w:rPr>
        <w:t>’s</w:t>
      </w:r>
      <w:proofErr w:type="spellEnd"/>
      <w:r w:rsidR="006C175C">
        <w:rPr>
          <w:rFonts w:ascii="Times New Roman" w:hAnsi="Times New Roman"/>
        </w:rPr>
        <w:t xml:space="preserve"> (</w:t>
      </w:r>
      <w:r>
        <w:rPr>
          <w:rFonts w:ascii="Times New Roman" w:hAnsi="Times New Roman"/>
        </w:rPr>
        <w:t xml:space="preserve">1972, </w:t>
      </w:r>
      <w:r w:rsidR="006C175C">
        <w:rPr>
          <w:rFonts w:ascii="Times New Roman" w:hAnsi="Times New Roman"/>
        </w:rPr>
        <w:t xml:space="preserve">1977) original system and (2) </w:t>
      </w:r>
      <w:r w:rsidR="00300DD3">
        <w:rPr>
          <w:rFonts w:ascii="Times New Roman" w:hAnsi="Times New Roman"/>
        </w:rPr>
        <w:t xml:space="preserve">Lavells’s (1981) modified system. </w:t>
      </w:r>
      <w:proofErr w:type="spellStart"/>
      <w:r w:rsidR="00300DD3" w:rsidRPr="00FC54EE">
        <w:rPr>
          <w:rFonts w:ascii="Times New Roman" w:hAnsi="Times New Roman" w:cs="Times New Roman"/>
        </w:rPr>
        <w:t>Bouché</w:t>
      </w:r>
      <w:r w:rsidR="00300DD3">
        <w:rPr>
          <w:rFonts w:ascii="Times New Roman" w:hAnsi="Times New Roman" w:cs="Times New Roman"/>
        </w:rPr>
        <w:t>’s</w:t>
      </w:r>
      <w:proofErr w:type="spellEnd"/>
      <w:r w:rsidR="00300DD3">
        <w:rPr>
          <w:rFonts w:ascii="Times New Roman" w:hAnsi="Times New Roman"/>
        </w:rPr>
        <w:t xml:space="preserve"> (</w:t>
      </w:r>
      <w:r>
        <w:rPr>
          <w:rFonts w:ascii="Times New Roman" w:hAnsi="Times New Roman"/>
        </w:rPr>
        <w:t xml:space="preserve">1972, </w:t>
      </w:r>
      <w:r w:rsidR="00300DD3">
        <w:rPr>
          <w:rFonts w:ascii="Times New Roman" w:hAnsi="Times New Roman"/>
        </w:rPr>
        <w:t xml:space="preserve">1977) original system is </w:t>
      </w:r>
      <w:r w:rsidR="006C175C">
        <w:rPr>
          <w:rFonts w:ascii="Times New Roman" w:hAnsi="Times New Roman"/>
        </w:rPr>
        <w:t xml:space="preserve">composed of </w:t>
      </w:r>
      <w:r w:rsidR="00284E5D">
        <w:rPr>
          <w:rFonts w:ascii="Times New Roman" w:hAnsi="Times New Roman"/>
        </w:rPr>
        <w:t>three main</w:t>
      </w:r>
      <w:r w:rsidR="00300DD3">
        <w:rPr>
          <w:rFonts w:ascii="Times New Roman" w:hAnsi="Times New Roman"/>
        </w:rPr>
        <w:t xml:space="preserve"> categories</w:t>
      </w:r>
      <w:commentRangeStart w:id="7"/>
      <w:del w:id="8" w:author="." w:date="2021-07-25T05:55:00Z">
        <w:r w:rsidR="00284E5D" w:rsidDel="00086523">
          <w:rPr>
            <w:rFonts w:ascii="Times New Roman" w:hAnsi="Times New Roman"/>
          </w:rPr>
          <w:delText>,</w:delText>
        </w:r>
        <w:r w:rsidR="00300DD3" w:rsidDel="00086523">
          <w:rPr>
            <w:rFonts w:ascii="Times New Roman" w:hAnsi="Times New Roman"/>
          </w:rPr>
          <w:delText xml:space="preserve"> </w:delText>
        </w:r>
      </w:del>
      <w:ins w:id="9" w:author="." w:date="2021-07-25T05:55:00Z">
        <w:r w:rsidR="00086523">
          <w:rPr>
            <w:rFonts w:ascii="Times New Roman" w:hAnsi="Times New Roman" w:hint="eastAsia"/>
          </w:rPr>
          <w:t>:</w:t>
        </w:r>
      </w:ins>
      <w:commentRangeEnd w:id="7"/>
      <w:ins w:id="10" w:author="." w:date="2021-07-25T05:56:00Z">
        <w:r w:rsidR="00086523">
          <w:rPr>
            <w:rStyle w:val="a7"/>
            <w:rFonts w:asciiTheme="minorHAnsi" w:eastAsiaTheme="minorEastAsia" w:hAnsiTheme="minorHAnsi" w:cstheme="minorBidi"/>
          </w:rPr>
          <w:commentReference w:id="7"/>
        </w:r>
      </w:ins>
      <w:ins w:id="11" w:author="." w:date="2021-07-25T05:55:00Z">
        <w:r w:rsidR="00086523">
          <w:rPr>
            <w:rFonts w:ascii="Times New Roman" w:hAnsi="Times New Roman"/>
          </w:rPr>
          <w:t xml:space="preserve"> </w:t>
        </w:r>
      </w:ins>
      <w:proofErr w:type="spellStart"/>
      <w:r w:rsidR="006C175C">
        <w:rPr>
          <w:rFonts w:ascii="Times New Roman" w:hAnsi="Times New Roman"/>
        </w:rPr>
        <w:t>e</w:t>
      </w:r>
      <w:r w:rsidR="006D5985">
        <w:rPr>
          <w:rFonts w:ascii="Times New Roman" w:hAnsi="Times New Roman"/>
        </w:rPr>
        <w:t>pigeic</w:t>
      </w:r>
      <w:proofErr w:type="spellEnd"/>
      <w:r w:rsidR="006D5985">
        <w:rPr>
          <w:rFonts w:ascii="Times New Roman" w:hAnsi="Times New Roman"/>
        </w:rPr>
        <w:t xml:space="preserve">, </w:t>
      </w:r>
      <w:proofErr w:type="spellStart"/>
      <w:r w:rsidR="006D5985">
        <w:rPr>
          <w:rFonts w:ascii="Times New Roman" w:hAnsi="Times New Roman"/>
        </w:rPr>
        <w:t>endogeic</w:t>
      </w:r>
      <w:proofErr w:type="spellEnd"/>
      <w:r w:rsidR="006D5985">
        <w:rPr>
          <w:rFonts w:ascii="Times New Roman" w:hAnsi="Times New Roman"/>
        </w:rPr>
        <w:t xml:space="preserve">, </w:t>
      </w:r>
      <w:r w:rsidR="00284E5D">
        <w:rPr>
          <w:rFonts w:ascii="Times New Roman" w:hAnsi="Times New Roman"/>
        </w:rPr>
        <w:t xml:space="preserve">and </w:t>
      </w:r>
      <w:r w:rsidR="006D5985">
        <w:rPr>
          <w:rFonts w:ascii="Times New Roman" w:hAnsi="Times New Roman"/>
        </w:rPr>
        <w:t xml:space="preserve">anecic, </w:t>
      </w:r>
      <w:r w:rsidR="00284E5D">
        <w:rPr>
          <w:rFonts w:ascii="Times New Roman" w:hAnsi="Times New Roman"/>
        </w:rPr>
        <w:t>and four intermediate categories</w:t>
      </w:r>
      <w:commentRangeStart w:id="12"/>
      <w:del w:id="13" w:author="." w:date="2021-07-25T05:56:00Z">
        <w:r w:rsidR="00284E5D" w:rsidDel="00086523">
          <w:rPr>
            <w:rFonts w:ascii="Times New Roman" w:hAnsi="Times New Roman"/>
          </w:rPr>
          <w:delText xml:space="preserve">, </w:delText>
        </w:r>
      </w:del>
      <w:ins w:id="14" w:author="." w:date="2021-07-25T05:56:00Z">
        <w:r w:rsidR="00086523">
          <w:rPr>
            <w:rFonts w:ascii="Times New Roman" w:hAnsi="Times New Roman" w:hint="eastAsia"/>
          </w:rPr>
          <w:t>:</w:t>
        </w:r>
      </w:ins>
      <w:commentRangeEnd w:id="12"/>
      <w:ins w:id="15" w:author="." w:date="2021-07-25T05:57:00Z">
        <w:r w:rsidR="00086523">
          <w:rPr>
            <w:rStyle w:val="a7"/>
            <w:rFonts w:asciiTheme="minorHAnsi" w:eastAsiaTheme="minorEastAsia" w:hAnsiTheme="minorHAnsi" w:cstheme="minorBidi"/>
          </w:rPr>
          <w:commentReference w:id="12"/>
        </w:r>
      </w:ins>
      <w:ins w:id="16" w:author="." w:date="2021-07-25T05:56:00Z">
        <w:r w:rsidR="00086523">
          <w:rPr>
            <w:rFonts w:ascii="Times New Roman" w:hAnsi="Times New Roman"/>
          </w:rPr>
          <w:t xml:space="preserve"> </w:t>
        </w:r>
      </w:ins>
      <w:proofErr w:type="spellStart"/>
      <w:r w:rsidR="006D5985">
        <w:rPr>
          <w:rFonts w:ascii="Times New Roman" w:hAnsi="Times New Roman"/>
        </w:rPr>
        <w:t>epi-anecic</w:t>
      </w:r>
      <w:proofErr w:type="spellEnd"/>
      <w:r w:rsidR="006D5985">
        <w:rPr>
          <w:rFonts w:ascii="Times New Roman" w:hAnsi="Times New Roman"/>
        </w:rPr>
        <w:t xml:space="preserve">, </w:t>
      </w:r>
      <w:proofErr w:type="spellStart"/>
      <w:r w:rsidR="006D5985">
        <w:rPr>
          <w:rFonts w:ascii="Times New Roman" w:hAnsi="Times New Roman"/>
        </w:rPr>
        <w:t>endo-anecic</w:t>
      </w:r>
      <w:proofErr w:type="spellEnd"/>
      <w:r w:rsidR="006D5985">
        <w:rPr>
          <w:rFonts w:ascii="Times New Roman" w:hAnsi="Times New Roman"/>
        </w:rPr>
        <w:t xml:space="preserve">, </w:t>
      </w:r>
      <w:proofErr w:type="spellStart"/>
      <w:r w:rsidR="006C175C">
        <w:rPr>
          <w:rFonts w:ascii="Times New Roman" w:hAnsi="Times New Roman"/>
        </w:rPr>
        <w:t>epi-</w:t>
      </w:r>
      <w:r w:rsidR="006D5985">
        <w:rPr>
          <w:rFonts w:ascii="Times New Roman" w:hAnsi="Times New Roman"/>
        </w:rPr>
        <w:t>endogeic</w:t>
      </w:r>
      <w:proofErr w:type="spellEnd"/>
      <w:r w:rsidR="006D5985">
        <w:rPr>
          <w:rFonts w:ascii="Times New Roman" w:hAnsi="Times New Roman"/>
        </w:rPr>
        <w:t xml:space="preserve">, </w:t>
      </w:r>
      <w:r w:rsidR="006C175C">
        <w:rPr>
          <w:rFonts w:ascii="Times New Roman" w:hAnsi="Times New Roman"/>
        </w:rPr>
        <w:t xml:space="preserve">and </w:t>
      </w:r>
      <w:r w:rsidR="006D5985">
        <w:rPr>
          <w:rFonts w:ascii="Times New Roman" w:hAnsi="Times New Roman"/>
        </w:rPr>
        <w:t>intermediate</w:t>
      </w:r>
      <w:r w:rsidR="00300DD3">
        <w:rPr>
          <w:rFonts w:ascii="Times New Roman" w:hAnsi="Times New Roman"/>
        </w:rPr>
        <w:t>.</w:t>
      </w:r>
      <w:r w:rsidR="006D5985">
        <w:rPr>
          <w:rFonts w:ascii="Times New Roman" w:hAnsi="Times New Roman"/>
        </w:rPr>
        <w:t xml:space="preserve"> </w:t>
      </w:r>
      <w:r w:rsidR="009851CB">
        <w:rPr>
          <w:rFonts w:ascii="Times New Roman" w:hAnsi="Times New Roman"/>
        </w:rPr>
        <w:t xml:space="preserve">Lavelle (1981) took </w:t>
      </w:r>
      <w:r w:rsidR="009851CB" w:rsidRPr="00FC54EE">
        <w:rPr>
          <w:rFonts w:ascii="Times New Roman" w:hAnsi="Times New Roman" w:cs="Times New Roman"/>
        </w:rPr>
        <w:t>Bouché</w:t>
      </w:r>
      <w:r w:rsidR="009851CB">
        <w:rPr>
          <w:rFonts w:ascii="Times New Roman" w:hAnsi="Times New Roman" w:cs="Times New Roman"/>
        </w:rPr>
        <w:t>’s</w:t>
      </w:r>
      <w:r w:rsidR="009851CB">
        <w:rPr>
          <w:rFonts w:ascii="Times New Roman" w:hAnsi="Times New Roman"/>
        </w:rPr>
        <w:t xml:space="preserve"> (1977) three main categories</w:t>
      </w:r>
      <w:r w:rsidR="00284E5D">
        <w:rPr>
          <w:rFonts w:ascii="Times New Roman" w:hAnsi="Times New Roman"/>
        </w:rPr>
        <w:t xml:space="preserve"> </w:t>
      </w:r>
      <w:r w:rsidR="009851CB">
        <w:rPr>
          <w:rFonts w:ascii="Times New Roman" w:hAnsi="Times New Roman"/>
        </w:rPr>
        <w:t>and further divide</w:t>
      </w:r>
      <w:r w:rsidR="006416B1">
        <w:rPr>
          <w:rFonts w:ascii="Times New Roman" w:hAnsi="Times New Roman"/>
        </w:rPr>
        <w:t>d</w:t>
      </w:r>
      <w:r w:rsidR="009851CB">
        <w:rPr>
          <w:rFonts w:ascii="Times New Roman" w:hAnsi="Times New Roman"/>
        </w:rPr>
        <w:t xml:space="preserve"> the </w:t>
      </w:r>
      <w:proofErr w:type="spellStart"/>
      <w:r w:rsidR="009851CB">
        <w:rPr>
          <w:rFonts w:ascii="Times New Roman" w:hAnsi="Times New Roman"/>
        </w:rPr>
        <w:t>endogeic</w:t>
      </w:r>
      <w:proofErr w:type="spellEnd"/>
      <w:r w:rsidR="009851CB">
        <w:rPr>
          <w:rFonts w:ascii="Times New Roman" w:hAnsi="Times New Roman"/>
        </w:rPr>
        <w:t xml:space="preserve"> group into three </w:t>
      </w:r>
      <w:r w:rsidR="00300DD3">
        <w:rPr>
          <w:rFonts w:ascii="Times New Roman" w:hAnsi="Times New Roman"/>
        </w:rPr>
        <w:t>c</w:t>
      </w:r>
      <w:r w:rsidR="009851CB">
        <w:rPr>
          <w:rFonts w:ascii="Times New Roman" w:hAnsi="Times New Roman"/>
        </w:rPr>
        <w:t xml:space="preserve">ategories: </w:t>
      </w:r>
      <w:r w:rsidR="006D5985">
        <w:rPr>
          <w:rFonts w:ascii="Times New Roman" w:hAnsi="Times New Roman"/>
        </w:rPr>
        <w:t xml:space="preserve">polyhumic endogeic, mesohumic endogeic, </w:t>
      </w:r>
      <w:r w:rsidR="009851CB">
        <w:rPr>
          <w:rFonts w:ascii="Times New Roman" w:hAnsi="Times New Roman"/>
        </w:rPr>
        <w:t xml:space="preserve">and </w:t>
      </w:r>
      <w:r w:rsidR="006D5985">
        <w:rPr>
          <w:rFonts w:ascii="Times New Roman" w:hAnsi="Times New Roman"/>
        </w:rPr>
        <w:t>oligohumic endogeic</w:t>
      </w:r>
      <w:r w:rsidR="009851CB">
        <w:rPr>
          <w:rFonts w:ascii="Times New Roman" w:hAnsi="Times New Roman"/>
        </w:rPr>
        <w:t>.</w:t>
      </w:r>
      <w:r w:rsidR="00484736">
        <w:rPr>
          <w:rFonts w:ascii="Times New Roman" w:hAnsi="Times New Roman" w:hint="eastAsia"/>
        </w:rPr>
        <w:t xml:space="preserve"> </w:t>
      </w:r>
      <w:r w:rsidR="00300DD3">
        <w:rPr>
          <w:rFonts w:ascii="Times New Roman" w:hAnsi="Times New Roman"/>
        </w:rPr>
        <w:t xml:space="preserve">Through years of use, the term </w:t>
      </w:r>
      <w:proofErr w:type="spellStart"/>
      <w:r w:rsidR="00300DD3">
        <w:rPr>
          <w:rFonts w:ascii="Times New Roman" w:hAnsi="Times New Roman"/>
        </w:rPr>
        <w:t>epi-endogeic</w:t>
      </w:r>
      <w:proofErr w:type="spellEnd"/>
      <w:r w:rsidR="00300DD3">
        <w:rPr>
          <w:rFonts w:ascii="Times New Roman" w:hAnsi="Times New Roman"/>
        </w:rPr>
        <w:t xml:space="preserve"> was </w:t>
      </w:r>
      <w:r w:rsidR="006416B1">
        <w:rPr>
          <w:rFonts w:ascii="Times New Roman" w:hAnsi="Times New Roman"/>
        </w:rPr>
        <w:t xml:space="preserve">also included </w:t>
      </w:r>
      <w:r w:rsidR="00300DD3">
        <w:rPr>
          <w:rFonts w:ascii="Times New Roman" w:hAnsi="Times New Roman"/>
        </w:rPr>
        <w:t xml:space="preserve">by subsequent authors into their vocabulary to describe species that not only live in the leaf litter but also spend a considerable amount of time in the surface soil. This system </w:t>
      </w:r>
      <w:r w:rsidR="00ED6383">
        <w:rPr>
          <w:rFonts w:ascii="Times New Roman" w:hAnsi="Times New Roman"/>
        </w:rPr>
        <w:t>has been widely ad</w:t>
      </w:r>
      <w:r w:rsidR="006416B1">
        <w:rPr>
          <w:rFonts w:ascii="Times New Roman" w:hAnsi="Times New Roman"/>
        </w:rPr>
        <w:t>o</w:t>
      </w:r>
      <w:r w:rsidR="00ED6383">
        <w:rPr>
          <w:rFonts w:ascii="Times New Roman" w:hAnsi="Times New Roman"/>
        </w:rPr>
        <w:t>pted by earthworm workers</w:t>
      </w:r>
      <w:r w:rsidR="00300DD3">
        <w:rPr>
          <w:rFonts w:ascii="Times New Roman" w:hAnsi="Times New Roman"/>
        </w:rPr>
        <w:t xml:space="preserve"> (</w:t>
      </w:r>
      <w:r w:rsidR="00300DD3" w:rsidRPr="00300DD3">
        <w:rPr>
          <w:rFonts w:ascii="Times New Roman" w:hAnsi="Times New Roman"/>
          <w:highlight w:val="yellow"/>
        </w:rPr>
        <w:t>cite Earthworm Ecology 2</w:t>
      </w:r>
      <w:r w:rsidR="00300DD3" w:rsidRPr="00300DD3">
        <w:rPr>
          <w:rFonts w:ascii="Times New Roman" w:hAnsi="Times New Roman"/>
          <w:highlight w:val="yellow"/>
          <w:vertAlign w:val="superscript"/>
        </w:rPr>
        <w:t>nd</w:t>
      </w:r>
      <w:r w:rsidR="00300DD3" w:rsidRPr="00300DD3">
        <w:rPr>
          <w:rFonts w:ascii="Times New Roman" w:hAnsi="Times New Roman"/>
          <w:highlight w:val="yellow"/>
        </w:rPr>
        <w:t xml:space="preserve"> eds</w:t>
      </w:r>
      <w:r w:rsidR="00300DD3">
        <w:rPr>
          <w:rFonts w:ascii="Times New Roman" w:hAnsi="Times New Roman"/>
        </w:rPr>
        <w:t>)</w:t>
      </w:r>
      <w:r w:rsidR="00284E5D">
        <w:rPr>
          <w:rFonts w:ascii="Times New Roman" w:hAnsi="Times New Roman"/>
        </w:rPr>
        <w:t xml:space="preserve">, likely for being </w:t>
      </w:r>
      <w:r w:rsidR="00A40635">
        <w:rPr>
          <w:rFonts w:ascii="Times New Roman" w:hAnsi="Times New Roman"/>
        </w:rPr>
        <w:t>relatively comprehensible</w:t>
      </w:r>
      <w:r w:rsidR="00284E5D">
        <w:rPr>
          <w:rFonts w:ascii="Times New Roman" w:hAnsi="Times New Roman"/>
        </w:rPr>
        <w:t xml:space="preserve"> and </w:t>
      </w:r>
      <w:r w:rsidR="00A40635">
        <w:rPr>
          <w:rFonts w:ascii="Times New Roman" w:hAnsi="Times New Roman"/>
        </w:rPr>
        <w:t xml:space="preserve">easy </w:t>
      </w:r>
      <w:r w:rsidR="00284E5D">
        <w:rPr>
          <w:rFonts w:ascii="Times New Roman" w:hAnsi="Times New Roman"/>
        </w:rPr>
        <w:t>to use</w:t>
      </w:r>
      <w:r w:rsidR="00300DD3">
        <w:rPr>
          <w:rFonts w:ascii="Times New Roman" w:hAnsi="Times New Roman"/>
        </w:rPr>
        <w:t xml:space="preserve">. </w:t>
      </w:r>
    </w:p>
    <w:p w:rsidR="000B07B9" w:rsidRDefault="000B07B9" w:rsidP="000B07B9">
      <w:pPr>
        <w:pStyle w:val="Web"/>
        <w:spacing w:before="0" w:beforeAutospacing="0" w:after="0" w:afterAutospacing="0" w:line="360" w:lineRule="auto"/>
        <w:ind w:firstLineChars="177" w:firstLine="425"/>
        <w:rPr>
          <w:rFonts w:ascii="Times New Roman" w:hAnsi="Times New Roman"/>
        </w:rPr>
      </w:pPr>
    </w:p>
    <w:p w:rsidR="000A42BA" w:rsidRDefault="006416B1" w:rsidP="000A42BA">
      <w:pPr>
        <w:spacing w:after="0" w:line="360" w:lineRule="auto"/>
        <w:ind w:firstLineChars="177" w:firstLine="425"/>
        <w:rPr>
          <w:rFonts w:ascii="Times New Roman" w:hAnsi="Times New Roman"/>
          <w:sz w:val="24"/>
          <w:szCs w:val="24"/>
        </w:rPr>
      </w:pPr>
      <w:r>
        <w:rPr>
          <w:rFonts w:ascii="Times New Roman" w:hAnsi="Times New Roman"/>
          <w:sz w:val="24"/>
          <w:szCs w:val="24"/>
        </w:rPr>
        <w:t>Regardless of which system was adopted, a simplified version containing only the three main categories</w:t>
      </w:r>
      <w:del w:id="17" w:author="." w:date="2021-07-25T06:00:00Z">
        <w:r w:rsidDel="00086523">
          <w:rPr>
            <w:rFonts w:ascii="Times New Roman" w:hAnsi="Times New Roman"/>
            <w:sz w:val="24"/>
            <w:szCs w:val="24"/>
          </w:rPr>
          <w:delText xml:space="preserve">, </w:delText>
        </w:r>
      </w:del>
      <w:commentRangeStart w:id="18"/>
      <w:ins w:id="19" w:author="." w:date="2021-07-25T06:00:00Z">
        <w:r w:rsidR="00086523">
          <w:rPr>
            <w:rFonts w:ascii="Times New Roman" w:hAnsi="Times New Roman" w:hint="eastAsia"/>
            <w:sz w:val="24"/>
            <w:szCs w:val="24"/>
          </w:rPr>
          <w:t>:</w:t>
        </w:r>
        <w:commentRangeEnd w:id="18"/>
        <w:r w:rsidR="00086523">
          <w:rPr>
            <w:rStyle w:val="a7"/>
          </w:rPr>
          <w:commentReference w:id="18"/>
        </w:r>
        <w:r w:rsidR="00086523">
          <w:rPr>
            <w:rFonts w:ascii="Times New Roman" w:hAnsi="Times New Roman"/>
            <w:sz w:val="24"/>
            <w:szCs w:val="24"/>
          </w:rPr>
          <w:t xml:space="preserve"> </w:t>
        </w:r>
      </w:ins>
      <w:proofErr w:type="spellStart"/>
      <w:r>
        <w:rPr>
          <w:rFonts w:ascii="Times New Roman" w:hAnsi="Times New Roman"/>
          <w:sz w:val="24"/>
          <w:szCs w:val="24"/>
        </w:rPr>
        <w:t>epigeic</w:t>
      </w:r>
      <w:proofErr w:type="spellEnd"/>
      <w:r>
        <w:rPr>
          <w:rFonts w:ascii="Times New Roman" w:hAnsi="Times New Roman"/>
          <w:sz w:val="24"/>
          <w:szCs w:val="24"/>
        </w:rPr>
        <w:t xml:space="preserve">, </w:t>
      </w:r>
      <w:proofErr w:type="spellStart"/>
      <w:r>
        <w:rPr>
          <w:rFonts w:ascii="Times New Roman" w:hAnsi="Times New Roman"/>
          <w:sz w:val="24"/>
          <w:szCs w:val="24"/>
        </w:rPr>
        <w:t>endogeic</w:t>
      </w:r>
      <w:proofErr w:type="spellEnd"/>
      <w:r>
        <w:rPr>
          <w:rFonts w:ascii="Times New Roman" w:hAnsi="Times New Roman"/>
          <w:sz w:val="24"/>
          <w:szCs w:val="24"/>
        </w:rPr>
        <w:t xml:space="preserve">, and </w:t>
      </w:r>
      <w:proofErr w:type="spellStart"/>
      <w:r>
        <w:rPr>
          <w:rFonts w:ascii="Times New Roman" w:hAnsi="Times New Roman"/>
          <w:sz w:val="24"/>
          <w:szCs w:val="24"/>
        </w:rPr>
        <w:t>anecic</w:t>
      </w:r>
      <w:proofErr w:type="spellEnd"/>
      <w:r>
        <w:rPr>
          <w:rFonts w:ascii="Times New Roman" w:hAnsi="Times New Roman"/>
          <w:sz w:val="24"/>
          <w:szCs w:val="24"/>
        </w:rPr>
        <w:t>, have</w:t>
      </w:r>
      <w:r w:rsidR="00284E5D">
        <w:rPr>
          <w:rFonts w:ascii="Times New Roman" w:hAnsi="Times New Roman"/>
          <w:sz w:val="24"/>
          <w:szCs w:val="24"/>
        </w:rPr>
        <w:t xml:space="preserve"> been widely used to </w:t>
      </w:r>
      <w:commentRangeStart w:id="20"/>
      <w:r w:rsidR="00284E5D">
        <w:rPr>
          <w:rFonts w:ascii="Times New Roman" w:hAnsi="Times New Roman"/>
          <w:sz w:val="24"/>
          <w:szCs w:val="24"/>
        </w:rPr>
        <w:t xml:space="preserve">investigate how </w:t>
      </w:r>
      <w:del w:id="21" w:author="." w:date="2021-07-25T06:01:00Z">
        <w:r w:rsidDel="00086523">
          <w:rPr>
            <w:rFonts w:ascii="Times New Roman" w:hAnsi="Times New Roman"/>
            <w:sz w:val="24"/>
            <w:szCs w:val="24"/>
          </w:rPr>
          <w:delText xml:space="preserve">invasive </w:delText>
        </w:r>
      </w:del>
      <w:r w:rsidR="00284E5D">
        <w:rPr>
          <w:rFonts w:ascii="Times New Roman" w:hAnsi="Times New Roman"/>
          <w:sz w:val="24"/>
          <w:szCs w:val="24"/>
        </w:rPr>
        <w:t>earthworms</w:t>
      </w:r>
      <w:ins w:id="22" w:author="." w:date="2021-07-25T06:02:00Z">
        <w:r w:rsidR="00086523">
          <w:rPr>
            <w:rFonts w:ascii="Times New Roman" w:hAnsi="Times New Roman" w:hint="eastAsia"/>
            <w:sz w:val="24"/>
            <w:szCs w:val="24"/>
          </w:rPr>
          <w:t xml:space="preserve">, </w:t>
        </w:r>
        <w:r w:rsidR="00086523">
          <w:rPr>
            <w:rFonts w:ascii="Times New Roman" w:hAnsi="Times New Roman"/>
            <w:sz w:val="24"/>
            <w:szCs w:val="24"/>
          </w:rPr>
          <w:t>particularly</w:t>
        </w:r>
        <w:r w:rsidR="00086523">
          <w:rPr>
            <w:rFonts w:ascii="Times New Roman" w:hAnsi="Times New Roman" w:hint="eastAsia"/>
            <w:sz w:val="24"/>
            <w:szCs w:val="24"/>
          </w:rPr>
          <w:t xml:space="preserve"> the invasive species,</w:t>
        </w:r>
      </w:ins>
      <w:r w:rsidR="00284E5D">
        <w:rPr>
          <w:rFonts w:ascii="Times New Roman" w:hAnsi="Times New Roman"/>
          <w:sz w:val="24"/>
          <w:szCs w:val="24"/>
        </w:rPr>
        <w:t xml:space="preserve"> affect</w:t>
      </w:r>
      <w:r w:rsidR="003A35DE">
        <w:rPr>
          <w:rFonts w:ascii="Times New Roman" w:hAnsi="Times New Roman"/>
          <w:sz w:val="24"/>
          <w:szCs w:val="24"/>
        </w:rPr>
        <w:t xml:space="preserve"> the structure and function of the ecosystems</w:t>
      </w:r>
      <w:del w:id="23" w:author="." w:date="2021-07-25T06:01:00Z">
        <w:r w:rsidR="003A35DE" w:rsidDel="00086523">
          <w:rPr>
            <w:rFonts w:ascii="Times New Roman" w:hAnsi="Times New Roman"/>
            <w:sz w:val="24"/>
            <w:szCs w:val="24"/>
          </w:rPr>
          <w:delText xml:space="preserve"> they invad</w:delText>
        </w:r>
        <w:r w:rsidR="00AA5146" w:rsidDel="00086523">
          <w:rPr>
            <w:rFonts w:ascii="Times New Roman" w:hAnsi="Times New Roman"/>
            <w:sz w:val="24"/>
            <w:szCs w:val="24"/>
          </w:rPr>
          <w:delText>e</w:delText>
        </w:r>
      </w:del>
      <w:r w:rsidR="00AA5146">
        <w:rPr>
          <w:rFonts w:ascii="Times New Roman" w:hAnsi="Times New Roman"/>
          <w:sz w:val="24"/>
          <w:szCs w:val="24"/>
        </w:rPr>
        <w:t xml:space="preserve">. </w:t>
      </w:r>
      <w:commentRangeEnd w:id="20"/>
      <w:r w:rsidR="00086523">
        <w:rPr>
          <w:rStyle w:val="a7"/>
        </w:rPr>
        <w:commentReference w:id="20"/>
      </w:r>
      <w:r w:rsidR="00AA5146">
        <w:rPr>
          <w:rFonts w:ascii="Times New Roman" w:hAnsi="Times New Roman"/>
          <w:sz w:val="24"/>
          <w:szCs w:val="24"/>
        </w:rPr>
        <w:t xml:space="preserve">Such studies have been </w:t>
      </w:r>
      <w:r w:rsidR="00E239E8">
        <w:rPr>
          <w:rFonts w:ascii="Times New Roman" w:hAnsi="Times New Roman"/>
          <w:sz w:val="24"/>
          <w:szCs w:val="24"/>
        </w:rPr>
        <w:t>summarized</w:t>
      </w:r>
      <w:r w:rsidR="00AA5146">
        <w:rPr>
          <w:rFonts w:ascii="Times New Roman" w:hAnsi="Times New Roman"/>
          <w:sz w:val="24"/>
          <w:szCs w:val="24"/>
        </w:rPr>
        <w:t xml:space="preserve"> in meta-analyses focusing on</w:t>
      </w:r>
      <w:r w:rsidR="00356FDE" w:rsidRPr="00356FDE">
        <w:rPr>
          <w:rFonts w:ascii="Times New Roman" w:hAnsi="Times New Roman"/>
          <w:sz w:val="24"/>
          <w:szCs w:val="24"/>
        </w:rPr>
        <w:t xml:space="preserve"> </w:t>
      </w:r>
      <w:r w:rsidR="00242C79">
        <w:rPr>
          <w:rFonts w:ascii="Times New Roman" w:hAnsi="Times New Roman"/>
          <w:sz w:val="24"/>
          <w:szCs w:val="24"/>
        </w:rPr>
        <w:t>plant growth</w:t>
      </w:r>
      <w:r w:rsidR="00356FDE">
        <w:rPr>
          <w:rFonts w:ascii="Times New Roman" w:hAnsi="Times New Roman"/>
          <w:sz w:val="24"/>
          <w:szCs w:val="24"/>
        </w:rPr>
        <w:t xml:space="preserve"> (van </w:t>
      </w:r>
      <w:proofErr w:type="spellStart"/>
      <w:r w:rsidR="00356FDE">
        <w:rPr>
          <w:rFonts w:ascii="Times New Roman" w:hAnsi="Times New Roman"/>
          <w:sz w:val="24"/>
          <w:szCs w:val="24"/>
        </w:rPr>
        <w:t>G</w:t>
      </w:r>
      <w:r w:rsidR="00010614">
        <w:rPr>
          <w:rFonts w:ascii="Times New Roman" w:hAnsi="Times New Roman"/>
          <w:sz w:val="24"/>
          <w:szCs w:val="24"/>
        </w:rPr>
        <w:t>r</w:t>
      </w:r>
      <w:r w:rsidR="00356FDE">
        <w:rPr>
          <w:rFonts w:ascii="Times New Roman" w:hAnsi="Times New Roman"/>
          <w:sz w:val="24"/>
          <w:szCs w:val="24"/>
        </w:rPr>
        <w:t>oenigen</w:t>
      </w:r>
      <w:proofErr w:type="spellEnd"/>
      <w:r w:rsidR="00356FDE">
        <w:rPr>
          <w:rFonts w:ascii="Times New Roman" w:hAnsi="Times New Roman"/>
          <w:sz w:val="24"/>
          <w:szCs w:val="24"/>
        </w:rPr>
        <w:t xml:space="preserve"> et al.</w:t>
      </w:r>
      <w:r w:rsidR="00172686">
        <w:rPr>
          <w:rFonts w:ascii="Times New Roman" w:hAnsi="Times New Roman"/>
          <w:sz w:val="24"/>
          <w:szCs w:val="24"/>
        </w:rPr>
        <w:t>,</w:t>
      </w:r>
      <w:r w:rsidR="00356FDE">
        <w:rPr>
          <w:rFonts w:ascii="Times New Roman" w:hAnsi="Times New Roman"/>
          <w:sz w:val="24"/>
          <w:szCs w:val="24"/>
        </w:rPr>
        <w:t xml:space="preserve"> 2014</w:t>
      </w:r>
      <w:r w:rsidR="00242C79">
        <w:rPr>
          <w:rFonts w:ascii="Times New Roman" w:hAnsi="Times New Roman"/>
          <w:sz w:val="24"/>
          <w:szCs w:val="24"/>
        </w:rPr>
        <w:t xml:space="preserve">; </w:t>
      </w:r>
      <w:r w:rsidR="00242C79" w:rsidRPr="009D00E6">
        <w:rPr>
          <w:rFonts w:ascii="Times New Roman" w:hAnsi="Times New Roman"/>
          <w:sz w:val="24"/>
          <w:szCs w:val="24"/>
        </w:rPr>
        <w:t>Xiao et al.</w:t>
      </w:r>
      <w:r w:rsidR="00172686">
        <w:rPr>
          <w:rFonts w:ascii="Times New Roman" w:hAnsi="Times New Roman"/>
          <w:sz w:val="24"/>
          <w:szCs w:val="24"/>
        </w:rPr>
        <w:t>,</w:t>
      </w:r>
      <w:r w:rsidR="00242C79" w:rsidRPr="009D00E6">
        <w:rPr>
          <w:rFonts w:ascii="Times New Roman" w:hAnsi="Times New Roman"/>
          <w:sz w:val="24"/>
          <w:szCs w:val="24"/>
        </w:rPr>
        <w:t xml:space="preserve"> 2018</w:t>
      </w:r>
      <w:r w:rsidR="00356FDE" w:rsidRPr="009D00E6">
        <w:rPr>
          <w:rFonts w:ascii="Times New Roman" w:hAnsi="Times New Roman"/>
          <w:sz w:val="24"/>
          <w:szCs w:val="24"/>
        </w:rPr>
        <w:t>),</w:t>
      </w:r>
      <w:r w:rsidR="003A35DE" w:rsidRPr="009D00E6">
        <w:rPr>
          <w:rFonts w:ascii="Times New Roman" w:hAnsi="Times New Roman"/>
          <w:sz w:val="24"/>
          <w:szCs w:val="24"/>
        </w:rPr>
        <w:t xml:space="preserve"> soil </w:t>
      </w:r>
      <w:r w:rsidR="00EF50D0" w:rsidRPr="009D00E6">
        <w:rPr>
          <w:rFonts w:ascii="Times New Roman" w:hAnsi="Times New Roman"/>
          <w:sz w:val="24"/>
          <w:szCs w:val="24"/>
        </w:rPr>
        <w:t>nutrient</w:t>
      </w:r>
      <w:r w:rsidR="00AA5146" w:rsidRPr="009D00E6">
        <w:rPr>
          <w:rFonts w:ascii="Times New Roman" w:hAnsi="Times New Roman"/>
          <w:sz w:val="24"/>
          <w:szCs w:val="24"/>
        </w:rPr>
        <w:t xml:space="preserve"> and toxic elements</w:t>
      </w:r>
      <w:r w:rsidR="003A35DE" w:rsidRPr="009D00E6">
        <w:rPr>
          <w:rFonts w:ascii="Times New Roman" w:hAnsi="Times New Roman"/>
          <w:sz w:val="24"/>
          <w:szCs w:val="24"/>
        </w:rPr>
        <w:t xml:space="preserve"> </w:t>
      </w:r>
      <w:r w:rsidR="00C73A94" w:rsidRPr="009D00E6">
        <w:rPr>
          <w:rFonts w:ascii="Times New Roman" w:hAnsi="Times New Roman"/>
          <w:sz w:val="24"/>
          <w:szCs w:val="24"/>
        </w:rPr>
        <w:t>(</w:t>
      </w:r>
      <w:r w:rsidR="00EF50D0" w:rsidRPr="009D00E6">
        <w:rPr>
          <w:rFonts w:ascii="Times New Roman" w:hAnsi="Times New Roman"/>
          <w:sz w:val="24"/>
          <w:szCs w:val="24"/>
        </w:rPr>
        <w:t xml:space="preserve">van </w:t>
      </w:r>
      <w:proofErr w:type="spellStart"/>
      <w:r w:rsidR="00EF50D0" w:rsidRPr="009D00E6">
        <w:rPr>
          <w:rFonts w:ascii="Times New Roman" w:hAnsi="Times New Roman"/>
          <w:sz w:val="24"/>
          <w:szCs w:val="24"/>
        </w:rPr>
        <w:t>Groenigen</w:t>
      </w:r>
      <w:proofErr w:type="spellEnd"/>
      <w:r w:rsidR="00EF50D0" w:rsidRPr="009D00E6">
        <w:rPr>
          <w:rFonts w:ascii="Times New Roman" w:hAnsi="Times New Roman"/>
          <w:sz w:val="24"/>
          <w:szCs w:val="24"/>
        </w:rPr>
        <w:t xml:space="preserve"> et al.</w:t>
      </w:r>
      <w:r w:rsidR="00172686">
        <w:rPr>
          <w:rFonts w:ascii="Times New Roman" w:hAnsi="Times New Roman"/>
          <w:sz w:val="24"/>
          <w:szCs w:val="24"/>
        </w:rPr>
        <w:t>,</w:t>
      </w:r>
      <w:r w:rsidR="00EF50D0" w:rsidRPr="009D00E6">
        <w:rPr>
          <w:rFonts w:ascii="Times New Roman" w:hAnsi="Times New Roman"/>
          <w:sz w:val="24"/>
          <w:szCs w:val="24"/>
        </w:rPr>
        <w:t xml:space="preserve"> 2019; </w:t>
      </w:r>
      <w:proofErr w:type="spellStart"/>
      <w:r w:rsidR="003A35DE" w:rsidRPr="009D00E6">
        <w:rPr>
          <w:rFonts w:ascii="Times New Roman" w:hAnsi="Times New Roman"/>
          <w:color w:val="000000" w:themeColor="text1"/>
          <w:sz w:val="24"/>
          <w:szCs w:val="24"/>
        </w:rPr>
        <w:t>Ferlian</w:t>
      </w:r>
      <w:proofErr w:type="spellEnd"/>
      <w:r w:rsidR="003A35DE" w:rsidRPr="009D00E6">
        <w:rPr>
          <w:rFonts w:ascii="Times New Roman" w:hAnsi="Times New Roman"/>
          <w:color w:val="000000" w:themeColor="text1"/>
          <w:sz w:val="24"/>
          <w:szCs w:val="24"/>
        </w:rPr>
        <w:t xml:space="preserve"> et al.</w:t>
      </w:r>
      <w:r w:rsidR="00172686">
        <w:rPr>
          <w:rFonts w:ascii="Times New Roman" w:hAnsi="Times New Roman"/>
          <w:color w:val="000000" w:themeColor="text1"/>
          <w:sz w:val="24"/>
          <w:szCs w:val="24"/>
        </w:rPr>
        <w:t>,</w:t>
      </w:r>
      <w:r w:rsidR="003A35DE" w:rsidRPr="009D00E6">
        <w:rPr>
          <w:rFonts w:ascii="Times New Roman" w:hAnsi="Times New Roman"/>
          <w:color w:val="000000" w:themeColor="text1"/>
          <w:sz w:val="24"/>
          <w:szCs w:val="24"/>
        </w:rPr>
        <w:t xml:space="preserve"> 2020</w:t>
      </w:r>
      <w:r w:rsidR="00AA5146" w:rsidRPr="009D00E6">
        <w:rPr>
          <w:rFonts w:ascii="Times New Roman" w:hAnsi="Times New Roman"/>
          <w:color w:val="000000" w:themeColor="text1"/>
          <w:sz w:val="24"/>
          <w:szCs w:val="24"/>
        </w:rPr>
        <w:t xml:space="preserve">; </w:t>
      </w:r>
      <w:proofErr w:type="spellStart"/>
      <w:r w:rsidR="00AA5146" w:rsidRPr="009D00E6">
        <w:rPr>
          <w:rFonts w:ascii="Times New Roman" w:hAnsi="Times New Roman"/>
          <w:color w:val="000000" w:themeColor="text1"/>
          <w:sz w:val="24"/>
          <w:szCs w:val="24"/>
        </w:rPr>
        <w:t>Sizmur</w:t>
      </w:r>
      <w:proofErr w:type="spellEnd"/>
      <w:r w:rsidR="00AA5146" w:rsidRPr="009D00E6">
        <w:rPr>
          <w:rFonts w:ascii="Times New Roman" w:hAnsi="Times New Roman"/>
          <w:color w:val="000000" w:themeColor="text1"/>
          <w:sz w:val="24"/>
          <w:szCs w:val="24"/>
        </w:rPr>
        <w:t xml:space="preserve"> and Richardson</w:t>
      </w:r>
      <w:r w:rsidR="00172686">
        <w:rPr>
          <w:rFonts w:ascii="Times New Roman" w:hAnsi="Times New Roman"/>
          <w:color w:val="000000" w:themeColor="text1"/>
          <w:sz w:val="24"/>
          <w:szCs w:val="24"/>
        </w:rPr>
        <w:t>,</w:t>
      </w:r>
      <w:r w:rsidR="00AA5146" w:rsidRPr="009D00E6">
        <w:rPr>
          <w:rFonts w:ascii="Times New Roman" w:hAnsi="Times New Roman"/>
          <w:color w:val="000000" w:themeColor="text1"/>
          <w:sz w:val="24"/>
          <w:szCs w:val="24"/>
        </w:rPr>
        <w:t xml:space="preserve"> 2020</w:t>
      </w:r>
      <w:r w:rsidR="00C73A94" w:rsidRPr="009D00E6">
        <w:rPr>
          <w:rFonts w:ascii="Times New Roman" w:hAnsi="Times New Roman"/>
          <w:sz w:val="24"/>
          <w:szCs w:val="24"/>
        </w:rPr>
        <w:t>)</w:t>
      </w:r>
      <w:r w:rsidR="00356FDE" w:rsidRPr="009D00E6">
        <w:rPr>
          <w:rFonts w:ascii="Times New Roman" w:hAnsi="Times New Roman"/>
          <w:sz w:val="24"/>
          <w:szCs w:val="24"/>
        </w:rPr>
        <w:t xml:space="preserve">, </w:t>
      </w:r>
      <w:r w:rsidR="003A35DE" w:rsidRPr="009D00E6">
        <w:rPr>
          <w:rFonts w:ascii="Times New Roman" w:hAnsi="Times New Roman"/>
          <w:sz w:val="24"/>
          <w:szCs w:val="24"/>
        </w:rPr>
        <w:t>soil faunal and microbial biodiversity (</w:t>
      </w:r>
      <w:proofErr w:type="spellStart"/>
      <w:r w:rsidR="003A35DE" w:rsidRPr="009D00E6">
        <w:rPr>
          <w:rFonts w:ascii="Times New Roman" w:hAnsi="Times New Roman"/>
          <w:sz w:val="24"/>
          <w:szCs w:val="24"/>
        </w:rPr>
        <w:t>Ferlian</w:t>
      </w:r>
      <w:proofErr w:type="spellEnd"/>
      <w:r w:rsidR="003A35DE" w:rsidRPr="009D00E6">
        <w:rPr>
          <w:rFonts w:ascii="Times New Roman" w:hAnsi="Times New Roman"/>
          <w:sz w:val="24"/>
          <w:szCs w:val="24"/>
        </w:rPr>
        <w:t xml:space="preserve"> et al.</w:t>
      </w:r>
      <w:r w:rsidR="00172686">
        <w:rPr>
          <w:rFonts w:ascii="Times New Roman" w:hAnsi="Times New Roman"/>
          <w:sz w:val="24"/>
          <w:szCs w:val="24"/>
        </w:rPr>
        <w:t>,</w:t>
      </w:r>
      <w:r w:rsidR="003A35DE" w:rsidRPr="009D00E6">
        <w:rPr>
          <w:rFonts w:ascii="Times New Roman" w:hAnsi="Times New Roman"/>
          <w:sz w:val="24"/>
          <w:szCs w:val="24"/>
        </w:rPr>
        <w:t xml:space="preserve"> 2018), plant c</w:t>
      </w:r>
      <w:r w:rsidR="003A35DE">
        <w:rPr>
          <w:rFonts w:ascii="Times New Roman" w:hAnsi="Times New Roman"/>
          <w:sz w:val="24"/>
          <w:szCs w:val="24"/>
        </w:rPr>
        <w:t>ommunities (Craven et al.</w:t>
      </w:r>
      <w:r w:rsidR="00172686">
        <w:rPr>
          <w:rFonts w:ascii="Times New Roman" w:hAnsi="Times New Roman"/>
          <w:sz w:val="24"/>
          <w:szCs w:val="24"/>
        </w:rPr>
        <w:t>,</w:t>
      </w:r>
      <w:r w:rsidR="003A35DE">
        <w:rPr>
          <w:rFonts w:ascii="Times New Roman" w:hAnsi="Times New Roman"/>
          <w:sz w:val="24"/>
          <w:szCs w:val="24"/>
        </w:rPr>
        <w:t xml:space="preserve"> 2017)</w:t>
      </w:r>
      <w:r w:rsidR="00356FDE">
        <w:rPr>
          <w:rFonts w:ascii="Times New Roman" w:hAnsi="Times New Roman"/>
          <w:sz w:val="24"/>
          <w:szCs w:val="24"/>
        </w:rPr>
        <w:t>, and greenhouse gas emission (Lubbers et al.</w:t>
      </w:r>
      <w:r w:rsidR="00172686">
        <w:rPr>
          <w:rFonts w:ascii="Times New Roman" w:hAnsi="Times New Roman"/>
          <w:sz w:val="24"/>
          <w:szCs w:val="24"/>
        </w:rPr>
        <w:t>,</w:t>
      </w:r>
      <w:r w:rsidR="00356FDE">
        <w:rPr>
          <w:rFonts w:ascii="Times New Roman" w:hAnsi="Times New Roman"/>
          <w:sz w:val="24"/>
          <w:szCs w:val="24"/>
        </w:rPr>
        <w:t xml:space="preserve"> 2013)</w:t>
      </w:r>
      <w:r w:rsidR="00284E5D">
        <w:rPr>
          <w:rFonts w:ascii="Times New Roman" w:hAnsi="Times New Roman"/>
          <w:sz w:val="24"/>
          <w:szCs w:val="24"/>
        </w:rPr>
        <w:t xml:space="preserve">. </w:t>
      </w:r>
      <w:r w:rsidR="00356FDE">
        <w:rPr>
          <w:rFonts w:ascii="Times New Roman" w:hAnsi="Times New Roman"/>
          <w:sz w:val="24"/>
          <w:szCs w:val="24"/>
        </w:rPr>
        <w:t xml:space="preserve">In </w:t>
      </w:r>
      <w:r w:rsidR="009D00E6">
        <w:rPr>
          <w:rFonts w:ascii="Times New Roman" w:hAnsi="Times New Roman"/>
          <w:sz w:val="24"/>
          <w:szCs w:val="24"/>
        </w:rPr>
        <w:t xml:space="preserve">most of </w:t>
      </w:r>
      <w:r w:rsidR="00356FDE">
        <w:rPr>
          <w:rFonts w:ascii="Times New Roman" w:hAnsi="Times New Roman"/>
          <w:sz w:val="24"/>
          <w:szCs w:val="24"/>
        </w:rPr>
        <w:t xml:space="preserve">these studies, the categories </w:t>
      </w:r>
      <w:proofErr w:type="spellStart"/>
      <w:r w:rsidR="00356FDE">
        <w:rPr>
          <w:rFonts w:ascii="Times New Roman" w:hAnsi="Times New Roman"/>
          <w:sz w:val="24"/>
          <w:szCs w:val="24"/>
        </w:rPr>
        <w:t>epigeic</w:t>
      </w:r>
      <w:proofErr w:type="spellEnd"/>
      <w:r>
        <w:rPr>
          <w:rFonts w:ascii="Times New Roman" w:hAnsi="Times New Roman"/>
          <w:sz w:val="24"/>
          <w:szCs w:val="24"/>
        </w:rPr>
        <w:t>,</w:t>
      </w:r>
      <w:r w:rsidR="00356FDE">
        <w:rPr>
          <w:rFonts w:ascii="Times New Roman" w:hAnsi="Times New Roman"/>
          <w:sz w:val="24"/>
          <w:szCs w:val="24"/>
        </w:rPr>
        <w:t xml:space="preserve"> </w:t>
      </w:r>
      <w:proofErr w:type="spellStart"/>
      <w:r w:rsidR="00356FDE">
        <w:rPr>
          <w:rFonts w:ascii="Times New Roman" w:hAnsi="Times New Roman"/>
          <w:sz w:val="24"/>
          <w:szCs w:val="24"/>
        </w:rPr>
        <w:t>endogeic</w:t>
      </w:r>
      <w:proofErr w:type="spellEnd"/>
      <w:r>
        <w:rPr>
          <w:rFonts w:ascii="Times New Roman" w:hAnsi="Times New Roman"/>
          <w:sz w:val="24"/>
          <w:szCs w:val="24"/>
        </w:rPr>
        <w:t xml:space="preserve">, and </w:t>
      </w:r>
      <w:proofErr w:type="spellStart"/>
      <w:r>
        <w:rPr>
          <w:rFonts w:ascii="Times New Roman" w:hAnsi="Times New Roman"/>
          <w:sz w:val="24"/>
          <w:szCs w:val="24"/>
        </w:rPr>
        <w:t>anecic</w:t>
      </w:r>
      <w:proofErr w:type="spellEnd"/>
      <w:r w:rsidR="00356FDE">
        <w:rPr>
          <w:rFonts w:ascii="Times New Roman" w:hAnsi="Times New Roman"/>
          <w:sz w:val="24"/>
          <w:szCs w:val="24"/>
        </w:rPr>
        <w:t xml:space="preserve"> are </w:t>
      </w:r>
      <w:r w:rsidR="00010614">
        <w:rPr>
          <w:rFonts w:ascii="Times New Roman" w:hAnsi="Times New Roman"/>
          <w:sz w:val="24"/>
          <w:szCs w:val="24"/>
        </w:rPr>
        <w:t>considered</w:t>
      </w:r>
      <w:r w:rsidR="00356FDE">
        <w:rPr>
          <w:rFonts w:ascii="Times New Roman" w:hAnsi="Times New Roman"/>
          <w:sz w:val="24"/>
          <w:szCs w:val="24"/>
        </w:rPr>
        <w:t xml:space="preserve"> as “ecological groups”</w:t>
      </w:r>
      <w:r w:rsidR="009D00E6">
        <w:rPr>
          <w:rFonts w:ascii="Times New Roman" w:hAnsi="Times New Roman"/>
          <w:sz w:val="24"/>
          <w:szCs w:val="24"/>
        </w:rPr>
        <w:t xml:space="preserve">, while in some they are considered as </w:t>
      </w:r>
      <w:r w:rsidR="00AA5146">
        <w:rPr>
          <w:rFonts w:ascii="Times New Roman" w:hAnsi="Times New Roman"/>
          <w:sz w:val="24"/>
          <w:szCs w:val="24"/>
        </w:rPr>
        <w:t>“guilds”</w:t>
      </w:r>
      <w:r w:rsidR="009D00E6">
        <w:rPr>
          <w:rFonts w:ascii="Times New Roman" w:hAnsi="Times New Roman"/>
          <w:sz w:val="24"/>
          <w:szCs w:val="24"/>
        </w:rPr>
        <w:t xml:space="preserve"> (</w:t>
      </w:r>
      <w:r w:rsidR="009D00E6" w:rsidRPr="009D00E6">
        <w:rPr>
          <w:rFonts w:ascii="Times New Roman" w:hAnsi="Times New Roman"/>
          <w:sz w:val="24"/>
          <w:szCs w:val="24"/>
        </w:rPr>
        <w:t xml:space="preserve">van </w:t>
      </w:r>
      <w:proofErr w:type="spellStart"/>
      <w:r w:rsidR="009D00E6" w:rsidRPr="009D00E6">
        <w:rPr>
          <w:rFonts w:ascii="Times New Roman" w:hAnsi="Times New Roman"/>
          <w:sz w:val="24"/>
          <w:szCs w:val="24"/>
        </w:rPr>
        <w:t>Groenigen</w:t>
      </w:r>
      <w:proofErr w:type="spellEnd"/>
      <w:r w:rsidR="009D00E6" w:rsidRPr="009D00E6">
        <w:rPr>
          <w:rFonts w:ascii="Times New Roman" w:hAnsi="Times New Roman"/>
          <w:sz w:val="24"/>
          <w:szCs w:val="24"/>
        </w:rPr>
        <w:t xml:space="preserve"> et al.</w:t>
      </w:r>
      <w:r w:rsidR="00172686">
        <w:rPr>
          <w:rFonts w:ascii="Times New Roman" w:hAnsi="Times New Roman"/>
          <w:sz w:val="24"/>
          <w:szCs w:val="24"/>
        </w:rPr>
        <w:t>,</w:t>
      </w:r>
      <w:r w:rsidR="009D00E6" w:rsidRPr="009D00E6">
        <w:rPr>
          <w:rFonts w:ascii="Times New Roman" w:hAnsi="Times New Roman"/>
          <w:sz w:val="24"/>
          <w:szCs w:val="24"/>
        </w:rPr>
        <w:t xml:space="preserve"> 2019</w:t>
      </w:r>
      <w:r w:rsidR="009D00E6">
        <w:rPr>
          <w:rFonts w:ascii="Times New Roman" w:hAnsi="Times New Roman"/>
          <w:sz w:val="24"/>
          <w:szCs w:val="24"/>
        </w:rPr>
        <w:t>)</w:t>
      </w:r>
      <w:r w:rsidR="00E239E8">
        <w:rPr>
          <w:rFonts w:ascii="Times New Roman" w:hAnsi="Times New Roman"/>
          <w:sz w:val="24"/>
          <w:szCs w:val="24"/>
        </w:rPr>
        <w:t xml:space="preserve"> or</w:t>
      </w:r>
      <w:r w:rsidR="00356FDE">
        <w:rPr>
          <w:rFonts w:ascii="Times New Roman" w:hAnsi="Times New Roman"/>
          <w:sz w:val="24"/>
          <w:szCs w:val="24"/>
        </w:rPr>
        <w:t xml:space="preserve"> “functional groups”</w:t>
      </w:r>
      <w:r w:rsidR="009D00E6">
        <w:rPr>
          <w:rFonts w:ascii="Times New Roman" w:hAnsi="Times New Roman"/>
          <w:sz w:val="24"/>
          <w:szCs w:val="24"/>
        </w:rPr>
        <w:t xml:space="preserve"> (</w:t>
      </w:r>
      <w:proofErr w:type="spellStart"/>
      <w:r w:rsidR="009D00E6" w:rsidRPr="009D00E6">
        <w:rPr>
          <w:rFonts w:ascii="Times New Roman" w:hAnsi="Times New Roman"/>
          <w:sz w:val="24"/>
          <w:szCs w:val="24"/>
        </w:rPr>
        <w:t>Ferlian</w:t>
      </w:r>
      <w:proofErr w:type="spellEnd"/>
      <w:r w:rsidR="009D00E6" w:rsidRPr="009D00E6">
        <w:rPr>
          <w:rFonts w:ascii="Times New Roman" w:hAnsi="Times New Roman"/>
          <w:sz w:val="24"/>
          <w:szCs w:val="24"/>
        </w:rPr>
        <w:t xml:space="preserve"> et al.</w:t>
      </w:r>
      <w:r w:rsidR="00172686">
        <w:rPr>
          <w:rFonts w:ascii="Times New Roman" w:hAnsi="Times New Roman"/>
          <w:sz w:val="24"/>
          <w:szCs w:val="24"/>
        </w:rPr>
        <w:t>,</w:t>
      </w:r>
      <w:r w:rsidR="009D00E6" w:rsidRPr="009D00E6">
        <w:rPr>
          <w:rFonts w:ascii="Times New Roman" w:hAnsi="Times New Roman"/>
          <w:sz w:val="24"/>
          <w:szCs w:val="24"/>
        </w:rPr>
        <w:t xml:space="preserve"> 2018</w:t>
      </w:r>
      <w:r w:rsidR="009D00E6">
        <w:rPr>
          <w:rFonts w:ascii="Times New Roman" w:hAnsi="Times New Roman"/>
          <w:sz w:val="24"/>
          <w:szCs w:val="24"/>
        </w:rPr>
        <w:t>)</w:t>
      </w:r>
      <w:r w:rsidR="00356FDE">
        <w:rPr>
          <w:rFonts w:ascii="Times New Roman" w:hAnsi="Times New Roman"/>
          <w:sz w:val="24"/>
          <w:szCs w:val="24"/>
        </w:rPr>
        <w:t xml:space="preserve">. </w:t>
      </w:r>
      <w:r w:rsidR="00092C15">
        <w:rPr>
          <w:rFonts w:ascii="Times New Roman" w:hAnsi="Times New Roman"/>
          <w:sz w:val="24"/>
          <w:szCs w:val="24"/>
        </w:rPr>
        <w:t>In</w:t>
      </w:r>
      <w:r w:rsidR="00C43950">
        <w:rPr>
          <w:rFonts w:ascii="Times New Roman" w:hAnsi="Times New Roman"/>
          <w:sz w:val="24"/>
          <w:szCs w:val="24"/>
        </w:rPr>
        <w:t xml:space="preserve"> </w:t>
      </w:r>
      <w:r w:rsidR="00092C15">
        <w:rPr>
          <w:rFonts w:ascii="Times New Roman" w:hAnsi="Times New Roman"/>
          <w:sz w:val="24"/>
          <w:szCs w:val="24"/>
        </w:rPr>
        <w:t xml:space="preserve">studies </w:t>
      </w:r>
      <w:r w:rsidR="00C43950">
        <w:rPr>
          <w:rFonts w:ascii="Times New Roman" w:hAnsi="Times New Roman"/>
          <w:sz w:val="24"/>
          <w:szCs w:val="24"/>
        </w:rPr>
        <w:t>focusing</w:t>
      </w:r>
      <w:ins w:id="24" w:author="." w:date="2021-07-24T04:00:00Z">
        <w:r w:rsidR="000A5B6E">
          <w:rPr>
            <w:rFonts w:ascii="Times New Roman" w:hAnsi="Times New Roman" w:hint="eastAsia"/>
            <w:sz w:val="24"/>
            <w:szCs w:val="24"/>
          </w:rPr>
          <w:t xml:space="preserve"> on</w:t>
        </w:r>
      </w:ins>
      <w:r w:rsidR="00092C15">
        <w:rPr>
          <w:rFonts w:ascii="Times New Roman" w:hAnsi="Times New Roman"/>
          <w:sz w:val="24"/>
          <w:szCs w:val="24"/>
        </w:rPr>
        <w:t xml:space="preserve"> ecosystem functions, different species in the same group have frequently been reported hav</w:t>
      </w:r>
      <w:r w:rsidR="006F1B1C">
        <w:rPr>
          <w:rFonts w:ascii="Times New Roman" w:hAnsi="Times New Roman"/>
          <w:sz w:val="24"/>
          <w:szCs w:val="24"/>
        </w:rPr>
        <w:t>ing</w:t>
      </w:r>
      <w:r w:rsidR="00092C15">
        <w:rPr>
          <w:rFonts w:ascii="Times New Roman" w:hAnsi="Times New Roman"/>
          <w:sz w:val="24"/>
          <w:szCs w:val="24"/>
        </w:rPr>
        <w:t xml:space="preserve"> inconsistent or even contra</w:t>
      </w:r>
      <w:r w:rsidR="006F1B1C">
        <w:rPr>
          <w:rFonts w:ascii="Times New Roman" w:hAnsi="Times New Roman"/>
          <w:sz w:val="24"/>
          <w:szCs w:val="24"/>
        </w:rPr>
        <w:t>dictory</w:t>
      </w:r>
      <w:r w:rsidR="00092C15">
        <w:rPr>
          <w:rFonts w:ascii="Times New Roman" w:hAnsi="Times New Roman"/>
          <w:sz w:val="24"/>
          <w:szCs w:val="24"/>
        </w:rPr>
        <w:t xml:space="preserve"> </w:t>
      </w:r>
      <w:proofErr w:type="gramStart"/>
      <w:r w:rsidR="00092C15">
        <w:rPr>
          <w:rFonts w:ascii="Times New Roman" w:hAnsi="Times New Roman"/>
          <w:sz w:val="24"/>
          <w:szCs w:val="24"/>
        </w:rPr>
        <w:t>effects</w:t>
      </w:r>
      <w:proofErr w:type="gramEnd"/>
      <w:r w:rsidR="00092C15">
        <w:rPr>
          <w:rFonts w:ascii="Times New Roman" w:hAnsi="Times New Roman"/>
          <w:sz w:val="24"/>
          <w:szCs w:val="24"/>
        </w:rPr>
        <w:t xml:space="preserve"> on the target</w:t>
      </w:r>
      <w:r w:rsidR="004A1070">
        <w:rPr>
          <w:rFonts w:ascii="Times New Roman" w:hAnsi="Times New Roman"/>
          <w:sz w:val="24"/>
          <w:szCs w:val="24"/>
        </w:rPr>
        <w:t>ed</w:t>
      </w:r>
      <w:r w:rsidR="00092C15">
        <w:rPr>
          <w:rFonts w:ascii="Times New Roman" w:hAnsi="Times New Roman"/>
          <w:sz w:val="24"/>
          <w:szCs w:val="24"/>
        </w:rPr>
        <w:t xml:space="preserve"> </w:t>
      </w:r>
      <w:r w:rsidR="004A1070">
        <w:rPr>
          <w:rFonts w:ascii="Times New Roman" w:hAnsi="Times New Roman"/>
          <w:sz w:val="24"/>
          <w:szCs w:val="24"/>
        </w:rPr>
        <w:t>ecosystem properties (</w:t>
      </w:r>
      <w:r w:rsidR="004A1070" w:rsidRPr="004A1070">
        <w:rPr>
          <w:rFonts w:ascii="Times New Roman" w:hAnsi="Times New Roman"/>
          <w:color w:val="FF0000"/>
          <w:sz w:val="24"/>
          <w:szCs w:val="24"/>
        </w:rPr>
        <w:t>ref</w:t>
      </w:r>
      <w:r w:rsidR="004A1070">
        <w:rPr>
          <w:rFonts w:ascii="Times New Roman" w:hAnsi="Times New Roman"/>
          <w:sz w:val="24"/>
          <w:szCs w:val="24"/>
        </w:rPr>
        <w:t xml:space="preserve">), calling into question whether these ecological categories are meaningful proxies </w:t>
      </w:r>
      <w:r w:rsidR="00C43950">
        <w:rPr>
          <w:rFonts w:ascii="Times New Roman" w:hAnsi="Times New Roman"/>
          <w:sz w:val="24"/>
          <w:szCs w:val="24"/>
        </w:rPr>
        <w:t>for</w:t>
      </w:r>
      <w:r w:rsidR="004A1070">
        <w:rPr>
          <w:rFonts w:ascii="Times New Roman" w:hAnsi="Times New Roman"/>
          <w:sz w:val="24"/>
          <w:szCs w:val="24"/>
        </w:rPr>
        <w:t xml:space="preserve"> functional entities</w:t>
      </w:r>
      <w:r w:rsidR="00092C15">
        <w:rPr>
          <w:rFonts w:ascii="Times New Roman" w:hAnsi="Times New Roman"/>
          <w:sz w:val="24"/>
          <w:szCs w:val="24"/>
        </w:rPr>
        <w:t>.</w:t>
      </w:r>
      <w:r w:rsidR="004A1070">
        <w:rPr>
          <w:rFonts w:ascii="Times New Roman" w:hAnsi="Times New Roman"/>
          <w:sz w:val="24"/>
          <w:szCs w:val="24"/>
        </w:rPr>
        <w:t xml:space="preserve"> </w:t>
      </w:r>
    </w:p>
    <w:p w:rsidR="000A42BA" w:rsidRDefault="000A42BA" w:rsidP="000A42BA">
      <w:pPr>
        <w:spacing w:after="0" w:line="360" w:lineRule="auto"/>
        <w:ind w:firstLineChars="177" w:firstLine="425"/>
        <w:rPr>
          <w:rFonts w:ascii="Times New Roman" w:hAnsi="Times New Roman"/>
          <w:sz w:val="24"/>
          <w:szCs w:val="24"/>
        </w:rPr>
      </w:pPr>
    </w:p>
    <w:p w:rsidR="00C43950" w:rsidRDefault="000A42BA" w:rsidP="000B07B9">
      <w:pPr>
        <w:spacing w:after="0" w:line="360" w:lineRule="auto"/>
        <w:ind w:firstLineChars="177" w:firstLine="425"/>
        <w:rPr>
          <w:rFonts w:ascii="Times New Roman" w:hAnsi="Times New Roman"/>
          <w:color w:val="000000" w:themeColor="text1"/>
          <w:sz w:val="24"/>
          <w:szCs w:val="24"/>
        </w:rPr>
      </w:pPr>
      <w:r w:rsidRPr="000A42BA">
        <w:rPr>
          <w:rFonts w:ascii="Times New Roman" w:hAnsi="Times New Roman"/>
          <w:color w:val="000000" w:themeColor="text1"/>
          <w:sz w:val="24"/>
          <w:szCs w:val="24"/>
        </w:rPr>
        <w:lastRenderedPageBreak/>
        <w:t xml:space="preserve">Although community ecologists have long acknowledged that guilds, ecological groups, and functional groups encompass different concepts, yet in practice, these terms have frequently been used interchangeably (see Blondel, 2003 for detailed discussion).  In earthworms, even when “ecological groups” was used, as in most </w:t>
      </w:r>
      <w:commentRangeStart w:id="25"/>
      <w:ins w:id="26" w:author="." w:date="2021-07-24T04:02:00Z">
        <w:r w:rsidR="000A5B6E">
          <w:rPr>
            <w:rFonts w:ascii="Times New Roman" w:hAnsi="Times New Roman"/>
            <w:color w:val="000000" w:themeColor="text1"/>
            <w:sz w:val="24"/>
            <w:szCs w:val="24"/>
          </w:rPr>
          <w:t>aforementioned</w:t>
        </w:r>
      </w:ins>
      <w:commentRangeEnd w:id="25"/>
      <w:ins w:id="27" w:author="." w:date="2021-07-25T07:13:00Z">
        <w:r w:rsidR="00C92E13">
          <w:rPr>
            <w:rStyle w:val="a7"/>
          </w:rPr>
          <w:commentReference w:id="25"/>
        </w:r>
      </w:ins>
      <w:ins w:id="28" w:author="." w:date="2021-07-24T04:01:00Z">
        <w:r w:rsidR="000A5B6E">
          <w:rPr>
            <w:rFonts w:ascii="Times New Roman" w:hAnsi="Times New Roman" w:hint="eastAsia"/>
            <w:color w:val="000000" w:themeColor="text1"/>
            <w:sz w:val="24"/>
            <w:szCs w:val="24"/>
          </w:rPr>
          <w:t xml:space="preserve"> </w:t>
        </w:r>
      </w:ins>
      <w:r w:rsidRPr="000A42BA">
        <w:rPr>
          <w:rFonts w:ascii="Times New Roman" w:hAnsi="Times New Roman"/>
          <w:color w:val="000000" w:themeColor="text1"/>
          <w:sz w:val="24"/>
          <w:szCs w:val="24"/>
        </w:rPr>
        <w:t>studies</w:t>
      </w:r>
      <w:del w:id="29" w:author="." w:date="2021-07-24T04:02:00Z">
        <w:r w:rsidRPr="000A42BA" w:rsidDel="000A5B6E">
          <w:rPr>
            <w:rFonts w:ascii="Times New Roman" w:hAnsi="Times New Roman"/>
            <w:color w:val="000000" w:themeColor="text1"/>
            <w:sz w:val="24"/>
            <w:szCs w:val="24"/>
          </w:rPr>
          <w:delText xml:space="preserve"> noted above</w:delText>
        </w:r>
      </w:del>
      <w:r w:rsidRPr="000A42BA">
        <w:rPr>
          <w:rFonts w:ascii="Times New Roman" w:hAnsi="Times New Roman"/>
          <w:color w:val="000000" w:themeColor="text1"/>
          <w:sz w:val="24"/>
          <w:szCs w:val="24"/>
        </w:rPr>
        <w:t>, it appeared to be treated implicitly as synonymous to functional groups,</w:t>
      </w:r>
      <w:r w:rsidRPr="000A42BA">
        <w:rPr>
          <w:rFonts w:ascii="Times New Roman" w:hAnsi="Times New Roman" w:hint="eastAsia"/>
          <w:color w:val="000000" w:themeColor="text1"/>
          <w:sz w:val="24"/>
          <w:szCs w:val="24"/>
        </w:rPr>
        <w:t xml:space="preserve"> </w:t>
      </w:r>
      <w:r w:rsidRPr="000A42BA">
        <w:rPr>
          <w:rFonts w:ascii="Times New Roman" w:hAnsi="Times New Roman"/>
          <w:color w:val="000000" w:themeColor="text1"/>
          <w:sz w:val="24"/>
          <w:szCs w:val="24"/>
        </w:rPr>
        <w:t xml:space="preserve">as </w:t>
      </w:r>
      <w:commentRangeStart w:id="30"/>
      <w:r w:rsidRPr="000A42BA">
        <w:rPr>
          <w:rFonts w:ascii="Times New Roman" w:hAnsi="Times New Roman"/>
          <w:color w:val="000000" w:themeColor="text1"/>
          <w:sz w:val="24"/>
          <w:szCs w:val="24"/>
        </w:rPr>
        <w:t xml:space="preserve">the categorization was used to infer ecological impacts on other organisms or ecosystem functions, rather than niche partitioning between groups or </w:t>
      </w:r>
      <w:proofErr w:type="spellStart"/>
      <w:r w:rsidRPr="000A42BA">
        <w:rPr>
          <w:rFonts w:ascii="Times New Roman" w:hAnsi="Times New Roman"/>
          <w:color w:val="000000" w:themeColor="text1"/>
          <w:sz w:val="24"/>
          <w:szCs w:val="24"/>
        </w:rPr>
        <w:t>interspecific</w:t>
      </w:r>
      <w:proofErr w:type="spellEnd"/>
      <w:r w:rsidRPr="000A42BA">
        <w:rPr>
          <w:rFonts w:ascii="Times New Roman" w:hAnsi="Times New Roman"/>
          <w:color w:val="000000" w:themeColor="text1"/>
          <w:sz w:val="24"/>
          <w:szCs w:val="24"/>
        </w:rPr>
        <w:t xml:space="preserve"> interactions within groups</w:t>
      </w:r>
      <w:commentRangeEnd w:id="30"/>
      <w:r w:rsidR="001137D9">
        <w:rPr>
          <w:rStyle w:val="a7"/>
        </w:rPr>
        <w:commentReference w:id="30"/>
      </w:r>
      <w:r w:rsidRPr="000A42BA">
        <w:rPr>
          <w:rFonts w:ascii="Times New Roman" w:hAnsi="Times New Roman"/>
          <w:color w:val="000000" w:themeColor="text1"/>
          <w:sz w:val="24"/>
          <w:szCs w:val="24"/>
        </w:rPr>
        <w:t xml:space="preserve">. </w:t>
      </w:r>
      <w:r w:rsidRPr="000A42BA">
        <w:rPr>
          <w:rFonts w:ascii="Times New Roman" w:hAnsi="Times New Roman" w:hint="eastAsia"/>
          <w:color w:val="000000" w:themeColor="text1"/>
          <w:sz w:val="24"/>
          <w:szCs w:val="24"/>
        </w:rPr>
        <w:t xml:space="preserve"> </w:t>
      </w:r>
      <w:r w:rsidR="00284E5D" w:rsidRPr="000A42BA">
        <w:rPr>
          <w:rFonts w:ascii="Times New Roman" w:hAnsi="Times New Roman"/>
          <w:color w:val="000000" w:themeColor="text1"/>
          <w:sz w:val="24"/>
          <w:szCs w:val="24"/>
        </w:rPr>
        <w:t>However,</w:t>
      </w:r>
      <w:r w:rsidR="00092C15" w:rsidRPr="000A42BA">
        <w:rPr>
          <w:rFonts w:ascii="Times New Roman" w:hAnsi="Times New Roman"/>
          <w:color w:val="000000" w:themeColor="text1"/>
          <w:sz w:val="24"/>
          <w:szCs w:val="24"/>
        </w:rPr>
        <w:t xml:space="preserve"> </w:t>
      </w:r>
      <w:r w:rsidR="006F1B1C" w:rsidRPr="000A42BA">
        <w:rPr>
          <w:rFonts w:ascii="Times New Roman" w:hAnsi="Times New Roman"/>
          <w:color w:val="000000" w:themeColor="text1"/>
          <w:sz w:val="24"/>
          <w:szCs w:val="24"/>
        </w:rPr>
        <w:t xml:space="preserve">given that ecological groups are, by definition, </w:t>
      </w:r>
      <w:r w:rsidR="00BD19C1" w:rsidRPr="000A42BA">
        <w:rPr>
          <w:rFonts w:ascii="Times New Roman" w:hAnsi="Times New Roman"/>
          <w:color w:val="000000" w:themeColor="text1"/>
          <w:sz w:val="24"/>
          <w:szCs w:val="24"/>
        </w:rPr>
        <w:t>not</w:t>
      </w:r>
      <w:r w:rsidR="006F1B1C" w:rsidRPr="000A42BA">
        <w:rPr>
          <w:rFonts w:ascii="Times New Roman" w:hAnsi="Times New Roman"/>
          <w:color w:val="000000" w:themeColor="text1"/>
          <w:sz w:val="24"/>
          <w:szCs w:val="24"/>
        </w:rPr>
        <w:t xml:space="preserve"> synonymous to functional groups, </w:t>
      </w:r>
      <w:r w:rsidRPr="000A42BA">
        <w:rPr>
          <w:rFonts w:ascii="Times New Roman" w:hAnsi="Times New Roman"/>
          <w:color w:val="000000" w:themeColor="text1"/>
          <w:sz w:val="24"/>
          <w:szCs w:val="24"/>
        </w:rPr>
        <w:t>the inconsistent results researchers have observed so far</w:t>
      </w:r>
      <w:r w:rsidR="00092C15" w:rsidRPr="000A42BA">
        <w:rPr>
          <w:rFonts w:ascii="Times New Roman" w:hAnsi="Times New Roman"/>
          <w:color w:val="000000" w:themeColor="text1"/>
          <w:sz w:val="24"/>
          <w:szCs w:val="24"/>
        </w:rPr>
        <w:t xml:space="preserve"> </w:t>
      </w:r>
      <w:r w:rsidR="006F1B1C" w:rsidRPr="000A42BA">
        <w:rPr>
          <w:rFonts w:ascii="Times New Roman" w:hAnsi="Times New Roman"/>
          <w:color w:val="000000" w:themeColor="text1"/>
          <w:sz w:val="24"/>
          <w:szCs w:val="24"/>
        </w:rPr>
        <w:t>should</w:t>
      </w:r>
      <w:r w:rsidR="00284E5D" w:rsidRPr="000A42BA">
        <w:rPr>
          <w:rFonts w:ascii="Times New Roman" w:hAnsi="Times New Roman"/>
          <w:color w:val="000000" w:themeColor="text1"/>
          <w:sz w:val="24"/>
          <w:szCs w:val="24"/>
        </w:rPr>
        <w:t xml:space="preserve"> not </w:t>
      </w:r>
      <w:r w:rsidR="006F1B1C" w:rsidRPr="000A42BA">
        <w:rPr>
          <w:rFonts w:ascii="Times New Roman" w:hAnsi="Times New Roman"/>
          <w:color w:val="000000" w:themeColor="text1"/>
          <w:sz w:val="24"/>
          <w:szCs w:val="24"/>
        </w:rPr>
        <w:t xml:space="preserve">be </w:t>
      </w:r>
      <w:r w:rsidR="00284E5D" w:rsidRPr="000A42BA">
        <w:rPr>
          <w:rFonts w:ascii="Times New Roman" w:hAnsi="Times New Roman"/>
          <w:color w:val="000000" w:themeColor="text1"/>
          <w:sz w:val="24"/>
          <w:szCs w:val="24"/>
        </w:rPr>
        <w:t xml:space="preserve">surprising. Indeed, </w:t>
      </w:r>
      <w:r w:rsidR="006F1B1C" w:rsidRPr="000A42BA">
        <w:rPr>
          <w:rFonts w:ascii="Times New Roman" w:hAnsi="Times New Roman"/>
          <w:color w:val="000000" w:themeColor="text1"/>
          <w:sz w:val="24"/>
          <w:szCs w:val="24"/>
        </w:rPr>
        <w:t xml:space="preserve">as noted by </w:t>
      </w:r>
      <w:proofErr w:type="spellStart"/>
      <w:r w:rsidR="00284E5D" w:rsidRPr="000A42BA">
        <w:rPr>
          <w:rFonts w:ascii="Times New Roman" w:hAnsi="Times New Roman"/>
          <w:color w:val="000000" w:themeColor="text1"/>
          <w:sz w:val="24"/>
          <w:szCs w:val="24"/>
        </w:rPr>
        <w:t>Zicsi</w:t>
      </w:r>
      <w:proofErr w:type="spellEnd"/>
      <w:r w:rsidR="00284E5D" w:rsidRPr="000A42BA">
        <w:rPr>
          <w:rFonts w:ascii="Times New Roman" w:hAnsi="Times New Roman"/>
          <w:color w:val="000000" w:themeColor="text1"/>
          <w:sz w:val="24"/>
          <w:szCs w:val="24"/>
        </w:rPr>
        <w:t xml:space="preserve"> et al. (2011)</w:t>
      </w:r>
      <w:r w:rsidR="006F1B1C" w:rsidRPr="000A42BA">
        <w:rPr>
          <w:rFonts w:ascii="Times New Roman" w:hAnsi="Times New Roman"/>
          <w:color w:val="000000" w:themeColor="text1"/>
          <w:sz w:val="24"/>
          <w:szCs w:val="24"/>
        </w:rPr>
        <w:t>,</w:t>
      </w:r>
      <w:r w:rsidR="00284E5D" w:rsidRPr="000A42BA">
        <w:rPr>
          <w:rFonts w:ascii="Times New Roman" w:hAnsi="Times New Roman"/>
          <w:color w:val="000000" w:themeColor="text1"/>
          <w:sz w:val="24"/>
          <w:szCs w:val="24"/>
        </w:rPr>
        <w:t xml:space="preserve"> “species in different ecological categories may exhibit similar behavior, and</w:t>
      </w:r>
      <w:r w:rsidR="00284E5D" w:rsidRPr="000A42BA">
        <w:rPr>
          <w:rFonts w:ascii="Times New Roman" w:hAnsi="Times New Roman" w:hint="eastAsia"/>
          <w:color w:val="000000" w:themeColor="text1"/>
          <w:sz w:val="24"/>
          <w:szCs w:val="24"/>
        </w:rPr>
        <w:t xml:space="preserve"> </w:t>
      </w:r>
      <w:r w:rsidR="00284E5D" w:rsidRPr="000A42BA">
        <w:rPr>
          <w:rFonts w:ascii="Times New Roman" w:hAnsi="Times New Roman"/>
          <w:color w:val="000000" w:themeColor="text1"/>
          <w:sz w:val="24"/>
          <w:szCs w:val="24"/>
        </w:rPr>
        <w:t>species in the same general ecological category can differ in their</w:t>
      </w:r>
      <w:r w:rsidR="00284E5D" w:rsidRPr="000A42BA">
        <w:rPr>
          <w:rFonts w:ascii="Times New Roman" w:hAnsi="Times New Roman" w:hint="eastAsia"/>
          <w:color w:val="000000" w:themeColor="text1"/>
          <w:sz w:val="24"/>
          <w:szCs w:val="24"/>
        </w:rPr>
        <w:t xml:space="preserve"> </w:t>
      </w:r>
      <w:r w:rsidR="00284E5D" w:rsidRPr="000A42BA">
        <w:rPr>
          <w:rFonts w:ascii="Times New Roman" w:hAnsi="Times New Roman"/>
          <w:color w:val="000000" w:themeColor="text1"/>
          <w:sz w:val="24"/>
          <w:szCs w:val="24"/>
        </w:rPr>
        <w:t>role in leaf litter disappearance and soil mixing.”</w:t>
      </w:r>
      <w:r w:rsidR="006F1B1C" w:rsidRPr="000A42BA">
        <w:rPr>
          <w:rFonts w:ascii="Times New Roman" w:hAnsi="Times New Roman"/>
          <w:color w:val="000000" w:themeColor="text1"/>
          <w:sz w:val="24"/>
          <w:szCs w:val="24"/>
        </w:rPr>
        <w:t xml:space="preserve"> </w:t>
      </w:r>
      <w:commentRangeStart w:id="31"/>
      <w:r w:rsidR="006F1B1C" w:rsidRPr="000A42BA">
        <w:rPr>
          <w:rFonts w:ascii="Times New Roman" w:hAnsi="Times New Roman"/>
          <w:color w:val="000000" w:themeColor="text1"/>
          <w:sz w:val="24"/>
          <w:szCs w:val="24"/>
        </w:rPr>
        <w:t>If species in the same ecological category already differ in litter feeding and soil mixing,</w:t>
      </w:r>
      <w:ins w:id="32" w:author="." w:date="2021-07-24T04:03:00Z">
        <w:r w:rsidR="000A5B6E">
          <w:rPr>
            <w:rFonts w:ascii="Times New Roman" w:hAnsi="Times New Roman" w:hint="eastAsia"/>
            <w:color w:val="000000" w:themeColor="text1"/>
            <w:sz w:val="24"/>
            <w:szCs w:val="24"/>
          </w:rPr>
          <w:t xml:space="preserve"> the</w:t>
        </w:r>
      </w:ins>
      <w:r w:rsidR="006F1B1C" w:rsidRPr="000A42BA">
        <w:rPr>
          <w:rFonts w:ascii="Times New Roman" w:hAnsi="Times New Roman"/>
          <w:color w:val="000000" w:themeColor="text1"/>
          <w:sz w:val="24"/>
          <w:szCs w:val="24"/>
        </w:rPr>
        <w:t xml:space="preserve"> two fundamental characters </w:t>
      </w:r>
      <w:r w:rsidR="006416B1" w:rsidRPr="000A42BA">
        <w:rPr>
          <w:rFonts w:ascii="Times New Roman" w:hAnsi="Times New Roman"/>
          <w:color w:val="000000" w:themeColor="text1"/>
          <w:sz w:val="24"/>
          <w:szCs w:val="24"/>
        </w:rPr>
        <w:t>that define</w:t>
      </w:r>
      <w:r w:rsidR="006F1B1C" w:rsidRPr="000A42BA">
        <w:rPr>
          <w:rFonts w:ascii="Times New Roman" w:hAnsi="Times New Roman"/>
          <w:color w:val="000000" w:themeColor="text1"/>
          <w:sz w:val="24"/>
          <w:szCs w:val="24"/>
        </w:rPr>
        <w:t xml:space="preserve"> the three main ecological categories, how could we expect the</w:t>
      </w:r>
      <w:r w:rsidRPr="000A42BA">
        <w:rPr>
          <w:rFonts w:ascii="Times New Roman" w:hAnsi="Times New Roman"/>
          <w:color w:val="000000" w:themeColor="text1"/>
          <w:sz w:val="24"/>
          <w:szCs w:val="24"/>
        </w:rPr>
        <w:t>se species</w:t>
      </w:r>
      <w:r w:rsidR="006F1B1C" w:rsidRPr="000A42BA">
        <w:rPr>
          <w:rFonts w:ascii="Times New Roman" w:hAnsi="Times New Roman"/>
          <w:color w:val="000000" w:themeColor="text1"/>
          <w:sz w:val="24"/>
          <w:szCs w:val="24"/>
        </w:rPr>
        <w:t xml:space="preserve"> to have similar influence on ecosystem functions?</w:t>
      </w:r>
      <w:commentRangeEnd w:id="31"/>
      <w:r w:rsidR="001137D9">
        <w:rPr>
          <w:rStyle w:val="a7"/>
        </w:rPr>
        <w:commentReference w:id="31"/>
      </w:r>
    </w:p>
    <w:p w:rsidR="000B07B9" w:rsidRPr="000B07B9" w:rsidRDefault="000B07B9" w:rsidP="000B07B9">
      <w:pPr>
        <w:spacing w:after="0" w:line="360" w:lineRule="auto"/>
        <w:ind w:firstLineChars="177" w:firstLine="425"/>
        <w:rPr>
          <w:rFonts w:ascii="Times New Roman" w:hAnsi="Times New Roman"/>
          <w:color w:val="000000" w:themeColor="text1"/>
          <w:sz w:val="24"/>
          <w:szCs w:val="24"/>
        </w:rPr>
      </w:pPr>
    </w:p>
    <w:p w:rsidR="00C8117B" w:rsidRDefault="00915C7A" w:rsidP="000B07B9">
      <w:pPr>
        <w:spacing w:after="0" w:line="360" w:lineRule="auto"/>
        <w:ind w:firstLineChars="177" w:firstLine="425"/>
        <w:rPr>
          <w:rFonts w:ascii="Times New Roman" w:hAnsi="Times New Roman"/>
          <w:sz w:val="24"/>
          <w:szCs w:val="24"/>
        </w:rPr>
      </w:pPr>
      <w:r>
        <w:rPr>
          <w:rFonts w:ascii="Times New Roman" w:hAnsi="Times New Roman"/>
          <w:sz w:val="24"/>
          <w:szCs w:val="24"/>
        </w:rPr>
        <w:t>In the last decade, t</w:t>
      </w:r>
      <w:r w:rsidR="006D5985" w:rsidRPr="006D6880">
        <w:rPr>
          <w:rFonts w:ascii="Times New Roman" w:hAnsi="Times New Roman"/>
          <w:sz w:val="24"/>
          <w:szCs w:val="24"/>
        </w:rPr>
        <w:t>here have been calls for stop calling these</w:t>
      </w:r>
      <w:r w:rsidR="007D2BD5">
        <w:rPr>
          <w:rFonts w:ascii="Times New Roman" w:hAnsi="Times New Roman"/>
          <w:sz w:val="24"/>
          <w:szCs w:val="24"/>
        </w:rPr>
        <w:t xml:space="preserve"> ecological</w:t>
      </w:r>
      <w:r w:rsidR="006D5985" w:rsidRPr="006D6880">
        <w:rPr>
          <w:rFonts w:ascii="Times New Roman" w:hAnsi="Times New Roman"/>
          <w:sz w:val="24"/>
          <w:szCs w:val="24"/>
        </w:rPr>
        <w:t xml:space="preserve"> categories functional groups (</w:t>
      </w:r>
      <w:proofErr w:type="spellStart"/>
      <w:r w:rsidR="006D5985" w:rsidRPr="006D6880">
        <w:rPr>
          <w:rFonts w:ascii="Times New Roman" w:hAnsi="Times New Roman"/>
          <w:sz w:val="24"/>
          <w:szCs w:val="24"/>
        </w:rPr>
        <w:t>Bottinelli</w:t>
      </w:r>
      <w:proofErr w:type="spellEnd"/>
      <w:r w:rsidR="006D5985" w:rsidRPr="006D6880">
        <w:rPr>
          <w:rFonts w:ascii="Times New Roman" w:hAnsi="Times New Roman"/>
          <w:sz w:val="24"/>
          <w:szCs w:val="24"/>
        </w:rPr>
        <w:t xml:space="preserve"> and </w:t>
      </w:r>
      <w:proofErr w:type="spellStart"/>
      <w:r w:rsidR="006D5985" w:rsidRPr="006D6880">
        <w:rPr>
          <w:rFonts w:ascii="Times New Roman" w:hAnsi="Times New Roman"/>
          <w:sz w:val="24"/>
          <w:szCs w:val="24"/>
        </w:rPr>
        <w:t>Capowiez</w:t>
      </w:r>
      <w:proofErr w:type="spellEnd"/>
      <w:r w:rsidR="00172686">
        <w:rPr>
          <w:rFonts w:ascii="Times New Roman" w:hAnsi="Times New Roman"/>
          <w:sz w:val="24"/>
          <w:szCs w:val="24"/>
        </w:rPr>
        <w:t>,</w:t>
      </w:r>
      <w:r w:rsidR="006D5985" w:rsidRPr="006D6880">
        <w:rPr>
          <w:rFonts w:ascii="Times New Roman" w:hAnsi="Times New Roman"/>
          <w:sz w:val="24"/>
          <w:szCs w:val="24"/>
        </w:rPr>
        <w:t xml:space="preserve"> 2021), </w:t>
      </w:r>
      <w:r w:rsidR="00280A78" w:rsidRPr="006D6880">
        <w:rPr>
          <w:rFonts w:ascii="Times New Roman" w:hAnsi="Times New Roman"/>
          <w:sz w:val="24"/>
          <w:szCs w:val="24"/>
        </w:rPr>
        <w:t xml:space="preserve">for </w:t>
      </w:r>
      <w:r w:rsidR="006D5985" w:rsidRPr="006D6880">
        <w:rPr>
          <w:rFonts w:ascii="Times New Roman" w:hAnsi="Times New Roman"/>
          <w:sz w:val="24"/>
          <w:szCs w:val="24"/>
        </w:rPr>
        <w:t xml:space="preserve">strictly adhering to </w:t>
      </w:r>
      <w:r w:rsidR="006D5985" w:rsidRPr="006D6880">
        <w:rPr>
          <w:rFonts w:ascii="Times New Roman" w:hAnsi="Times New Roman" w:cs="Times New Roman"/>
          <w:sz w:val="24"/>
          <w:szCs w:val="24"/>
        </w:rPr>
        <w:t>Bouché’s</w:t>
      </w:r>
      <w:r w:rsidR="006D5985" w:rsidRPr="006D6880">
        <w:rPr>
          <w:rFonts w:ascii="Times New Roman" w:hAnsi="Times New Roman"/>
          <w:sz w:val="24"/>
          <w:szCs w:val="24"/>
        </w:rPr>
        <w:t xml:space="preserve"> (1977) original definition of the three main groups and four intermediate groups (</w:t>
      </w:r>
      <w:proofErr w:type="spellStart"/>
      <w:r w:rsidR="006D5985" w:rsidRPr="006D6880">
        <w:rPr>
          <w:rFonts w:ascii="Times New Roman" w:hAnsi="Times New Roman"/>
          <w:sz w:val="24"/>
          <w:szCs w:val="24"/>
        </w:rPr>
        <w:t>Bottinelli</w:t>
      </w:r>
      <w:proofErr w:type="spellEnd"/>
      <w:r w:rsidR="006D5985" w:rsidRPr="006D6880">
        <w:rPr>
          <w:rFonts w:ascii="Times New Roman" w:hAnsi="Times New Roman"/>
          <w:sz w:val="24"/>
          <w:szCs w:val="24"/>
        </w:rPr>
        <w:t xml:space="preserve"> et al.</w:t>
      </w:r>
      <w:r w:rsidR="00172686">
        <w:rPr>
          <w:rFonts w:ascii="Times New Roman" w:hAnsi="Times New Roman"/>
          <w:sz w:val="24"/>
          <w:szCs w:val="24"/>
        </w:rPr>
        <w:t>,</w:t>
      </w:r>
      <w:r w:rsidR="006D5985" w:rsidRPr="006D6880">
        <w:rPr>
          <w:rFonts w:ascii="Times New Roman" w:hAnsi="Times New Roman"/>
          <w:sz w:val="24"/>
          <w:szCs w:val="24"/>
        </w:rPr>
        <w:t xml:space="preserve"> 2020),</w:t>
      </w:r>
      <w:r w:rsidR="006D5985" w:rsidRPr="00234B42">
        <w:rPr>
          <w:rFonts w:ascii="Times New Roman" w:hAnsi="Times New Roman"/>
          <w:sz w:val="24"/>
          <w:szCs w:val="24"/>
        </w:rPr>
        <w:t xml:space="preserve"> </w:t>
      </w:r>
      <w:r w:rsidR="00280A78">
        <w:rPr>
          <w:rFonts w:ascii="Times New Roman" w:hAnsi="Times New Roman"/>
          <w:sz w:val="24"/>
          <w:szCs w:val="24"/>
        </w:rPr>
        <w:t xml:space="preserve">for </w:t>
      </w:r>
      <w:r w:rsidR="006D5985" w:rsidRPr="00234B42">
        <w:rPr>
          <w:rFonts w:ascii="Times New Roman" w:hAnsi="Times New Roman"/>
          <w:sz w:val="24"/>
          <w:szCs w:val="24"/>
        </w:rPr>
        <w:t>us</w:t>
      </w:r>
      <w:r w:rsidR="00280A78">
        <w:rPr>
          <w:rFonts w:ascii="Times New Roman" w:hAnsi="Times New Roman"/>
          <w:sz w:val="24"/>
          <w:szCs w:val="24"/>
        </w:rPr>
        <w:t>ing</w:t>
      </w:r>
      <w:r w:rsidR="006D5985" w:rsidRPr="00234B42">
        <w:rPr>
          <w:rFonts w:ascii="Times New Roman" w:hAnsi="Times New Roman"/>
          <w:sz w:val="24"/>
          <w:szCs w:val="24"/>
        </w:rPr>
        <w:t xml:space="preserve"> species identity instead when investigating ecosystem functions (Chang et al.</w:t>
      </w:r>
      <w:r w:rsidR="00172686">
        <w:rPr>
          <w:rFonts w:ascii="Times New Roman" w:hAnsi="Times New Roman"/>
          <w:sz w:val="24"/>
          <w:szCs w:val="24"/>
        </w:rPr>
        <w:t>,</w:t>
      </w:r>
      <w:r w:rsidR="006D5985" w:rsidRPr="00234B42">
        <w:rPr>
          <w:rFonts w:ascii="Times New Roman" w:hAnsi="Times New Roman"/>
          <w:sz w:val="24"/>
          <w:szCs w:val="24"/>
        </w:rPr>
        <w:t xml:space="preserve"> 2016), or </w:t>
      </w:r>
      <w:r w:rsidR="00280A78">
        <w:rPr>
          <w:rFonts w:ascii="Times New Roman" w:hAnsi="Times New Roman"/>
          <w:sz w:val="24"/>
          <w:szCs w:val="24"/>
        </w:rPr>
        <w:t xml:space="preserve">for </w:t>
      </w:r>
      <w:r w:rsidR="006D5985" w:rsidRPr="00234B42">
        <w:rPr>
          <w:rFonts w:ascii="Times New Roman" w:hAnsi="Times New Roman"/>
          <w:sz w:val="24"/>
          <w:szCs w:val="24"/>
        </w:rPr>
        <w:t>redefining or refining these groups (</w:t>
      </w:r>
      <w:r w:rsidR="00D4292B">
        <w:rPr>
          <w:rFonts w:ascii="Times New Roman" w:hAnsi="Times New Roman"/>
          <w:sz w:val="24"/>
          <w:szCs w:val="24"/>
        </w:rPr>
        <w:t>Neilson et al.</w:t>
      </w:r>
      <w:r w:rsidR="00172686">
        <w:rPr>
          <w:rFonts w:ascii="Times New Roman" w:hAnsi="Times New Roman"/>
          <w:sz w:val="24"/>
          <w:szCs w:val="24"/>
        </w:rPr>
        <w:t>,</w:t>
      </w:r>
      <w:r w:rsidR="00D4292B">
        <w:rPr>
          <w:rFonts w:ascii="Times New Roman" w:hAnsi="Times New Roman"/>
          <w:sz w:val="24"/>
          <w:szCs w:val="24"/>
        </w:rPr>
        <w:t xml:space="preserve"> 2000; </w:t>
      </w:r>
      <w:proofErr w:type="spellStart"/>
      <w:r w:rsidR="006D5985" w:rsidRPr="00234B42">
        <w:rPr>
          <w:rFonts w:ascii="Times New Roman" w:hAnsi="Times New Roman"/>
          <w:sz w:val="24"/>
          <w:szCs w:val="24"/>
        </w:rPr>
        <w:t>Zicsi</w:t>
      </w:r>
      <w:proofErr w:type="spellEnd"/>
      <w:r w:rsidR="006D5985" w:rsidRPr="00234B42">
        <w:rPr>
          <w:rFonts w:ascii="Times New Roman" w:hAnsi="Times New Roman"/>
          <w:sz w:val="24"/>
          <w:szCs w:val="24"/>
        </w:rPr>
        <w:t xml:space="preserve"> et al.</w:t>
      </w:r>
      <w:r w:rsidR="00172686">
        <w:rPr>
          <w:rFonts w:ascii="Times New Roman" w:hAnsi="Times New Roman"/>
          <w:sz w:val="24"/>
          <w:szCs w:val="24"/>
        </w:rPr>
        <w:t>,</w:t>
      </w:r>
      <w:r w:rsidR="006D5985" w:rsidRPr="00234B42">
        <w:rPr>
          <w:rFonts w:ascii="Times New Roman" w:hAnsi="Times New Roman"/>
          <w:sz w:val="24"/>
          <w:szCs w:val="24"/>
        </w:rPr>
        <w:t xml:space="preserve"> 2011).</w:t>
      </w:r>
      <w:r w:rsidR="00C43950">
        <w:rPr>
          <w:rFonts w:ascii="Times New Roman" w:hAnsi="Times New Roman" w:hint="eastAsia"/>
          <w:sz w:val="24"/>
          <w:szCs w:val="24"/>
        </w:rPr>
        <w:t xml:space="preserve"> </w:t>
      </w:r>
      <w:r w:rsidR="00277145">
        <w:rPr>
          <w:rFonts w:ascii="Times New Roman" w:hAnsi="Times New Roman" w:hint="eastAsia"/>
          <w:sz w:val="24"/>
          <w:szCs w:val="24"/>
        </w:rPr>
        <w:t>R</w:t>
      </w:r>
      <w:r w:rsidR="00277145">
        <w:rPr>
          <w:rFonts w:ascii="Times New Roman" w:hAnsi="Times New Roman"/>
          <w:sz w:val="24"/>
          <w:szCs w:val="24"/>
        </w:rPr>
        <w:t xml:space="preserve">ecently, </w:t>
      </w:r>
      <w:r w:rsidR="00C43950">
        <w:rPr>
          <w:rFonts w:ascii="Times New Roman" w:hAnsi="Times New Roman"/>
          <w:sz w:val="24"/>
          <w:szCs w:val="24"/>
        </w:rPr>
        <w:t xml:space="preserve">the </w:t>
      </w:r>
      <w:r w:rsidR="00277145">
        <w:rPr>
          <w:rFonts w:ascii="Times New Roman" w:hAnsi="Times New Roman"/>
          <w:sz w:val="24"/>
          <w:szCs w:val="24"/>
        </w:rPr>
        <w:t>trait-based approach</w:t>
      </w:r>
      <w:r w:rsidR="00C43950">
        <w:rPr>
          <w:rFonts w:ascii="Times New Roman" w:hAnsi="Times New Roman"/>
          <w:sz w:val="24"/>
          <w:szCs w:val="24"/>
        </w:rPr>
        <w:t xml:space="preserve"> was</w:t>
      </w:r>
      <w:r w:rsidR="00277145">
        <w:rPr>
          <w:rFonts w:ascii="Times New Roman" w:hAnsi="Times New Roman"/>
          <w:sz w:val="24"/>
          <w:szCs w:val="24"/>
        </w:rPr>
        <w:t xml:space="preserve"> </w:t>
      </w:r>
      <w:r w:rsidR="00C43950">
        <w:rPr>
          <w:rFonts w:ascii="Times New Roman" w:hAnsi="Times New Roman"/>
          <w:sz w:val="24"/>
          <w:szCs w:val="24"/>
        </w:rPr>
        <w:t>used</w:t>
      </w:r>
      <w:r w:rsidR="00277145">
        <w:rPr>
          <w:rFonts w:ascii="Times New Roman" w:hAnsi="Times New Roman"/>
          <w:sz w:val="24"/>
          <w:szCs w:val="24"/>
        </w:rPr>
        <w:t xml:space="preserve"> to </w:t>
      </w:r>
      <w:r w:rsidR="001B65E6">
        <w:rPr>
          <w:rFonts w:ascii="Times New Roman" w:hAnsi="Times New Roman"/>
          <w:sz w:val="24"/>
          <w:szCs w:val="24"/>
        </w:rPr>
        <w:t xml:space="preserve">numerically </w:t>
      </w:r>
      <w:r w:rsidR="00277145">
        <w:rPr>
          <w:rFonts w:ascii="Times New Roman" w:hAnsi="Times New Roman"/>
          <w:sz w:val="24"/>
          <w:szCs w:val="24"/>
        </w:rPr>
        <w:t xml:space="preserve">re-define </w:t>
      </w:r>
      <w:proofErr w:type="spellStart"/>
      <w:r w:rsidR="00277145" w:rsidRPr="00234B42">
        <w:rPr>
          <w:rFonts w:ascii="Times New Roman" w:hAnsi="Times New Roman" w:cs="Times New Roman"/>
          <w:sz w:val="24"/>
          <w:szCs w:val="24"/>
        </w:rPr>
        <w:t>Bouché’s</w:t>
      </w:r>
      <w:proofErr w:type="spellEnd"/>
      <w:r w:rsidR="00277145">
        <w:rPr>
          <w:rFonts w:ascii="Times New Roman" w:hAnsi="Times New Roman" w:cs="Times New Roman"/>
          <w:sz w:val="24"/>
          <w:szCs w:val="24"/>
        </w:rPr>
        <w:t xml:space="preserve"> seven categories based on 13 anatomical and histological morphologies, offering the first quantitative approach to categorize earthworm ecological group</w:t>
      </w:r>
      <w:r w:rsidR="00277145" w:rsidRPr="006D6880">
        <w:rPr>
          <w:rFonts w:ascii="Times New Roman" w:hAnsi="Times New Roman" w:cs="Times New Roman"/>
          <w:sz w:val="24"/>
          <w:szCs w:val="24"/>
        </w:rPr>
        <w:t>s (</w:t>
      </w:r>
      <w:proofErr w:type="spellStart"/>
      <w:r w:rsidR="00277145" w:rsidRPr="006D6880">
        <w:rPr>
          <w:rFonts w:ascii="Times New Roman" w:hAnsi="Times New Roman"/>
          <w:sz w:val="24"/>
          <w:szCs w:val="24"/>
        </w:rPr>
        <w:t>Bottinelli</w:t>
      </w:r>
      <w:proofErr w:type="spellEnd"/>
      <w:r w:rsidR="00277145" w:rsidRPr="006D6880">
        <w:rPr>
          <w:rFonts w:ascii="Times New Roman" w:hAnsi="Times New Roman"/>
          <w:sz w:val="24"/>
          <w:szCs w:val="24"/>
        </w:rPr>
        <w:t xml:space="preserve"> et al.</w:t>
      </w:r>
      <w:r w:rsidR="00172686">
        <w:rPr>
          <w:rFonts w:ascii="Times New Roman" w:hAnsi="Times New Roman"/>
          <w:sz w:val="24"/>
          <w:szCs w:val="24"/>
        </w:rPr>
        <w:t>,</w:t>
      </w:r>
      <w:r w:rsidR="00277145" w:rsidRPr="006D6880">
        <w:rPr>
          <w:rFonts w:ascii="Times New Roman" w:hAnsi="Times New Roman"/>
          <w:sz w:val="24"/>
          <w:szCs w:val="24"/>
        </w:rPr>
        <w:t xml:space="preserve"> 2020</w:t>
      </w:r>
      <w:r w:rsidR="00277145" w:rsidRPr="006D6880">
        <w:rPr>
          <w:rFonts w:ascii="Times New Roman" w:hAnsi="Times New Roman" w:cs="Times New Roman"/>
          <w:sz w:val="24"/>
          <w:szCs w:val="24"/>
        </w:rPr>
        <w:t>).</w:t>
      </w:r>
      <w:r w:rsidR="00277145">
        <w:rPr>
          <w:rFonts w:ascii="Times New Roman" w:hAnsi="Times New Roman" w:cs="Times New Roman"/>
          <w:sz w:val="24"/>
          <w:szCs w:val="24"/>
        </w:rPr>
        <w:t xml:space="preserve"> </w:t>
      </w:r>
      <w:r w:rsidR="00604AFB">
        <w:rPr>
          <w:rFonts w:ascii="Times New Roman" w:hAnsi="Times New Roman" w:cs="Times New Roman"/>
          <w:sz w:val="24"/>
          <w:szCs w:val="24"/>
        </w:rPr>
        <w:t>The study</w:t>
      </w:r>
      <w:r>
        <w:rPr>
          <w:rFonts w:ascii="Times New Roman" w:hAnsi="Times New Roman" w:cs="Times New Roman"/>
          <w:sz w:val="24"/>
          <w:szCs w:val="24"/>
        </w:rPr>
        <w:t xml:space="preserve"> </w:t>
      </w:r>
      <w:r w:rsidR="00AE2DAB">
        <w:rPr>
          <w:rFonts w:ascii="Times New Roman" w:hAnsi="Times New Roman" w:cs="Times New Roman"/>
          <w:sz w:val="24"/>
          <w:szCs w:val="24"/>
        </w:rPr>
        <w:t>concluded that rather than categorical, earthworm’s ecological strateg</w:t>
      </w:r>
      <w:r w:rsidR="000B07B9">
        <w:rPr>
          <w:rFonts w:ascii="Times New Roman" w:hAnsi="Times New Roman" w:cs="Times New Roman"/>
          <w:sz w:val="24"/>
          <w:szCs w:val="24"/>
        </w:rPr>
        <w:t>ies are continuous,</w:t>
      </w:r>
      <w:r w:rsidR="00AE2DAB">
        <w:rPr>
          <w:rFonts w:ascii="Times New Roman" w:hAnsi="Times New Roman" w:cs="Times New Roman"/>
          <w:sz w:val="24"/>
          <w:szCs w:val="24"/>
        </w:rPr>
        <w:t xml:space="preserve"> and </w:t>
      </w:r>
      <w:proofErr w:type="spellStart"/>
      <w:r w:rsidR="00AE2DAB">
        <w:rPr>
          <w:rFonts w:ascii="Times New Roman" w:hAnsi="Times New Roman" w:cs="Times New Roman"/>
          <w:sz w:val="24"/>
          <w:szCs w:val="24"/>
        </w:rPr>
        <w:t>epigeic</w:t>
      </w:r>
      <w:proofErr w:type="spellEnd"/>
      <w:r w:rsidR="00AE2DAB">
        <w:rPr>
          <w:rFonts w:ascii="Times New Roman" w:hAnsi="Times New Roman" w:cs="Times New Roman"/>
          <w:sz w:val="24"/>
          <w:szCs w:val="24"/>
        </w:rPr>
        <w:t xml:space="preserve">, </w:t>
      </w:r>
      <w:proofErr w:type="spellStart"/>
      <w:r w:rsidR="00AE2DAB">
        <w:rPr>
          <w:rFonts w:ascii="Times New Roman" w:hAnsi="Times New Roman" w:cs="Times New Roman"/>
          <w:sz w:val="24"/>
          <w:szCs w:val="24"/>
        </w:rPr>
        <w:t>endogeic</w:t>
      </w:r>
      <w:proofErr w:type="spellEnd"/>
      <w:r w:rsidR="00AE2DAB">
        <w:rPr>
          <w:rFonts w:ascii="Times New Roman" w:hAnsi="Times New Roman" w:cs="Times New Roman"/>
          <w:sz w:val="24"/>
          <w:szCs w:val="24"/>
        </w:rPr>
        <w:t xml:space="preserve">, and </w:t>
      </w:r>
      <w:proofErr w:type="spellStart"/>
      <w:r w:rsidR="00AE2DAB">
        <w:rPr>
          <w:rFonts w:ascii="Times New Roman" w:hAnsi="Times New Roman" w:cs="Times New Roman"/>
          <w:sz w:val="24"/>
          <w:szCs w:val="24"/>
        </w:rPr>
        <w:t>anecic</w:t>
      </w:r>
      <w:proofErr w:type="spellEnd"/>
      <w:r w:rsidR="00AE2DAB">
        <w:rPr>
          <w:rFonts w:ascii="Times New Roman" w:hAnsi="Times New Roman" w:cs="Times New Roman"/>
          <w:sz w:val="24"/>
          <w:szCs w:val="24"/>
        </w:rPr>
        <w:t xml:space="preserve"> are just the three end points of this </w:t>
      </w:r>
      <w:r w:rsidR="000B07B9">
        <w:rPr>
          <w:rFonts w:ascii="Times New Roman" w:hAnsi="Times New Roman" w:cs="Times New Roman"/>
          <w:sz w:val="24"/>
          <w:szCs w:val="24"/>
        </w:rPr>
        <w:t xml:space="preserve">continuous </w:t>
      </w:r>
      <w:proofErr w:type="spellStart"/>
      <w:r w:rsidR="00AE2DAB">
        <w:rPr>
          <w:rFonts w:ascii="Times New Roman" w:hAnsi="Times New Roman" w:cs="Times New Roman"/>
          <w:sz w:val="24"/>
          <w:szCs w:val="24"/>
        </w:rPr>
        <w:t>distribution</w:t>
      </w:r>
      <w:commentRangeStart w:id="33"/>
      <w:ins w:id="34" w:author="." w:date="2021-07-25T06:12:00Z">
        <w:r w:rsidR="00034C37">
          <w:rPr>
            <w:rFonts w:ascii="Times New Roman" w:hAnsi="Times New Roman" w:cs="Times New Roman" w:hint="eastAsia"/>
            <w:sz w:val="24"/>
            <w:szCs w:val="24"/>
          </w:rPr>
          <w:t>.</w:t>
        </w:r>
      </w:ins>
      <w:del w:id="35" w:author="." w:date="2021-07-25T06:12:00Z">
        <w:r w:rsidR="000B07B9" w:rsidDel="00034C37">
          <w:rPr>
            <w:rFonts w:ascii="Times New Roman" w:hAnsi="Times New Roman" w:cs="Times New Roman"/>
            <w:sz w:val="24"/>
            <w:szCs w:val="24"/>
          </w:rPr>
          <w:delText>, and</w:delText>
        </w:r>
      </w:del>
      <w:proofErr w:type="gramStart"/>
      <w:ins w:id="36" w:author="." w:date="2021-07-25T06:12:00Z">
        <w:r w:rsidR="00034C37">
          <w:rPr>
            <w:rFonts w:ascii="Times New Roman" w:hAnsi="Times New Roman" w:cs="Times New Roman"/>
            <w:sz w:val="24"/>
            <w:szCs w:val="24"/>
          </w:rPr>
          <w:t>and</w:t>
        </w:r>
        <w:proofErr w:type="spellEnd"/>
        <w:proofErr w:type="gramEnd"/>
        <w:r w:rsidR="00034C37">
          <w:rPr>
            <w:rFonts w:ascii="Times New Roman" w:hAnsi="Times New Roman" w:cs="Times New Roman"/>
            <w:sz w:val="24"/>
            <w:szCs w:val="24"/>
          </w:rPr>
          <w:t xml:space="preserve"> the</w:t>
        </w:r>
        <w:r w:rsidR="00034C37">
          <w:rPr>
            <w:rFonts w:ascii="Times New Roman" w:hAnsi="Times New Roman" w:cs="Times New Roman" w:hint="eastAsia"/>
            <w:sz w:val="24"/>
            <w:szCs w:val="24"/>
          </w:rPr>
          <w:t xml:space="preserve"> authors also</w:t>
        </w:r>
      </w:ins>
      <w:r w:rsidR="000B07B9">
        <w:rPr>
          <w:rFonts w:ascii="Times New Roman" w:hAnsi="Times New Roman" w:cs="Times New Roman"/>
          <w:sz w:val="24"/>
          <w:szCs w:val="24"/>
        </w:rPr>
        <w:t xml:space="preserve"> </w:t>
      </w:r>
      <w:commentRangeEnd w:id="33"/>
      <w:r w:rsidR="00034C37">
        <w:rPr>
          <w:rStyle w:val="a7"/>
        </w:rPr>
        <w:commentReference w:id="33"/>
      </w:r>
      <w:r w:rsidR="000B07B9">
        <w:rPr>
          <w:rFonts w:ascii="Times New Roman" w:hAnsi="Times New Roman" w:cs="Times New Roman"/>
          <w:sz w:val="24"/>
          <w:szCs w:val="24"/>
        </w:rPr>
        <w:t>called for new traits that can be linked to earthworms’ ecology and behavior, rather than just morphology</w:t>
      </w:r>
      <w:r w:rsidR="00AE2DAB">
        <w:rPr>
          <w:rFonts w:ascii="Times New Roman" w:hAnsi="Times New Roman" w:cs="Times New Roman"/>
          <w:sz w:val="24"/>
          <w:szCs w:val="24"/>
        </w:rPr>
        <w:t>.</w:t>
      </w:r>
    </w:p>
    <w:p w:rsidR="000B07B9" w:rsidRDefault="000B07B9" w:rsidP="000B07B9">
      <w:pPr>
        <w:spacing w:after="0" w:line="360" w:lineRule="auto"/>
        <w:ind w:firstLineChars="177" w:firstLine="425"/>
        <w:rPr>
          <w:rFonts w:ascii="Times New Roman" w:hAnsi="Times New Roman"/>
          <w:sz w:val="24"/>
          <w:szCs w:val="24"/>
        </w:rPr>
      </w:pPr>
    </w:p>
    <w:p w:rsidR="00277145" w:rsidRDefault="002261D8" w:rsidP="000B07B9">
      <w:pPr>
        <w:spacing w:after="0" w:line="360" w:lineRule="auto"/>
        <w:ind w:firstLineChars="177" w:firstLine="425"/>
        <w:rPr>
          <w:rFonts w:ascii="Times New Roman" w:hAnsi="Times New Roman"/>
          <w:sz w:val="24"/>
          <w:szCs w:val="24"/>
        </w:rPr>
      </w:pPr>
      <w:r>
        <w:rPr>
          <w:rFonts w:ascii="Times New Roman" w:hAnsi="Times New Roman" w:hint="eastAsia"/>
          <w:sz w:val="24"/>
          <w:szCs w:val="24"/>
        </w:rPr>
        <w:t>S</w:t>
      </w:r>
      <w:r>
        <w:rPr>
          <w:rFonts w:ascii="Times New Roman" w:hAnsi="Times New Roman"/>
          <w:sz w:val="24"/>
          <w:szCs w:val="24"/>
        </w:rPr>
        <w:t>table is</w:t>
      </w:r>
      <w:r w:rsidRPr="00447A02">
        <w:rPr>
          <w:rFonts w:ascii="Times New Roman" w:hAnsi="Times New Roman"/>
          <w:sz w:val="24"/>
          <w:szCs w:val="24"/>
        </w:rPr>
        <w:t xml:space="preserve">otopes have been widely used to investigate </w:t>
      </w:r>
      <w:r w:rsidR="00AB6A02" w:rsidRPr="00447A02">
        <w:rPr>
          <w:rFonts w:ascii="Times New Roman" w:hAnsi="Times New Roman"/>
          <w:sz w:val="24"/>
          <w:szCs w:val="24"/>
        </w:rPr>
        <w:t xml:space="preserve">the </w:t>
      </w:r>
      <w:r w:rsidRPr="00447A02">
        <w:rPr>
          <w:rFonts w:ascii="Times New Roman" w:hAnsi="Times New Roman"/>
          <w:sz w:val="24"/>
          <w:szCs w:val="24"/>
        </w:rPr>
        <w:t xml:space="preserve">feeding ecology of soil invertebrates, </w:t>
      </w:r>
      <w:r w:rsidR="00AB6A02" w:rsidRPr="00447A02">
        <w:rPr>
          <w:rFonts w:ascii="Times New Roman" w:hAnsi="Times New Roman"/>
          <w:sz w:val="24"/>
          <w:szCs w:val="24"/>
        </w:rPr>
        <w:t>particularly nematodes (</w:t>
      </w:r>
      <w:proofErr w:type="spellStart"/>
      <w:r w:rsidR="006D6880" w:rsidRPr="00447A02">
        <w:rPr>
          <w:rFonts w:ascii="Times New Roman" w:hAnsi="Times New Roman"/>
          <w:sz w:val="24"/>
          <w:szCs w:val="24"/>
        </w:rPr>
        <w:t>Kudrin</w:t>
      </w:r>
      <w:proofErr w:type="spellEnd"/>
      <w:r w:rsidR="006D6880" w:rsidRPr="00447A02">
        <w:rPr>
          <w:rFonts w:ascii="Times New Roman" w:hAnsi="Times New Roman"/>
          <w:sz w:val="24"/>
          <w:szCs w:val="24"/>
        </w:rPr>
        <w:t xml:space="preserve"> et al</w:t>
      </w:r>
      <w:r w:rsidR="001F1089">
        <w:rPr>
          <w:rFonts w:ascii="Times New Roman" w:hAnsi="Times New Roman"/>
          <w:sz w:val="24"/>
          <w:szCs w:val="24"/>
        </w:rPr>
        <w:t>.</w:t>
      </w:r>
      <w:r w:rsidR="00172686">
        <w:rPr>
          <w:rFonts w:ascii="Times New Roman" w:hAnsi="Times New Roman"/>
          <w:sz w:val="24"/>
          <w:szCs w:val="24"/>
        </w:rPr>
        <w:t>,</w:t>
      </w:r>
      <w:r w:rsidR="006D6880" w:rsidRPr="00447A02">
        <w:rPr>
          <w:rFonts w:ascii="Times New Roman" w:hAnsi="Times New Roman"/>
          <w:sz w:val="24"/>
          <w:szCs w:val="24"/>
        </w:rPr>
        <w:t xml:space="preserve"> 2015; </w:t>
      </w:r>
      <w:r w:rsidR="00AB6A02" w:rsidRPr="00447A02">
        <w:rPr>
          <w:rFonts w:ascii="Times New Roman" w:hAnsi="Times New Roman"/>
          <w:sz w:val="24"/>
          <w:szCs w:val="24"/>
        </w:rPr>
        <w:t>Melody et al.</w:t>
      </w:r>
      <w:r w:rsidR="00172686">
        <w:rPr>
          <w:rFonts w:ascii="Times New Roman" w:hAnsi="Times New Roman"/>
          <w:sz w:val="24"/>
          <w:szCs w:val="24"/>
        </w:rPr>
        <w:t>,</w:t>
      </w:r>
      <w:r w:rsidR="00AB6A02" w:rsidRPr="00447A02">
        <w:rPr>
          <w:rFonts w:ascii="Times New Roman" w:hAnsi="Times New Roman"/>
          <w:sz w:val="24"/>
          <w:szCs w:val="24"/>
        </w:rPr>
        <w:t xml:space="preserve"> 2016),</w:t>
      </w:r>
      <w:r w:rsidRPr="00447A02">
        <w:rPr>
          <w:rFonts w:ascii="Times New Roman" w:hAnsi="Times New Roman"/>
          <w:sz w:val="24"/>
          <w:szCs w:val="24"/>
        </w:rPr>
        <w:t xml:space="preserve"> mites</w:t>
      </w:r>
      <w:r w:rsidR="00AB6A02" w:rsidRPr="00447A02">
        <w:rPr>
          <w:rFonts w:ascii="Times New Roman" w:hAnsi="Times New Roman"/>
          <w:sz w:val="24"/>
          <w:szCs w:val="24"/>
        </w:rPr>
        <w:t xml:space="preserve"> (</w:t>
      </w:r>
      <w:proofErr w:type="spellStart"/>
      <w:r w:rsidR="00AB6A02" w:rsidRPr="00447A02">
        <w:rPr>
          <w:rFonts w:ascii="Times New Roman" w:hAnsi="Times New Roman"/>
          <w:sz w:val="24"/>
          <w:szCs w:val="24"/>
        </w:rPr>
        <w:t>Maraun</w:t>
      </w:r>
      <w:proofErr w:type="spellEnd"/>
      <w:r w:rsidR="00AB6A02" w:rsidRPr="00447A02">
        <w:rPr>
          <w:rFonts w:ascii="Times New Roman" w:hAnsi="Times New Roman"/>
          <w:sz w:val="24"/>
          <w:szCs w:val="24"/>
        </w:rPr>
        <w:t xml:space="preserve"> et al.</w:t>
      </w:r>
      <w:r w:rsidR="00172686">
        <w:rPr>
          <w:rFonts w:ascii="Times New Roman" w:hAnsi="Times New Roman"/>
          <w:sz w:val="24"/>
          <w:szCs w:val="24"/>
        </w:rPr>
        <w:t>,</w:t>
      </w:r>
      <w:r w:rsidR="00AB6A02" w:rsidRPr="00447A02">
        <w:rPr>
          <w:rFonts w:ascii="Times New Roman" w:hAnsi="Times New Roman"/>
          <w:sz w:val="24"/>
          <w:szCs w:val="24"/>
        </w:rPr>
        <w:t xml:space="preserve"> 2011)</w:t>
      </w:r>
      <w:r w:rsidRPr="00447A02">
        <w:rPr>
          <w:rFonts w:ascii="Times New Roman" w:hAnsi="Times New Roman"/>
          <w:sz w:val="24"/>
          <w:szCs w:val="24"/>
        </w:rPr>
        <w:t xml:space="preserve">, </w:t>
      </w:r>
      <w:r w:rsidR="001B65E6" w:rsidRPr="00447A02">
        <w:rPr>
          <w:rFonts w:ascii="Times New Roman" w:hAnsi="Times New Roman"/>
          <w:sz w:val="24"/>
          <w:szCs w:val="24"/>
        </w:rPr>
        <w:t>proturans (Bluhm et al.</w:t>
      </w:r>
      <w:r w:rsidR="00172686">
        <w:rPr>
          <w:rFonts w:ascii="Times New Roman" w:hAnsi="Times New Roman"/>
          <w:sz w:val="24"/>
          <w:szCs w:val="24"/>
        </w:rPr>
        <w:t>,</w:t>
      </w:r>
      <w:r w:rsidR="001B65E6" w:rsidRPr="00447A02">
        <w:rPr>
          <w:rFonts w:ascii="Times New Roman" w:hAnsi="Times New Roman"/>
          <w:sz w:val="24"/>
          <w:szCs w:val="24"/>
        </w:rPr>
        <w:t xml:space="preserve"> 2019), </w:t>
      </w:r>
      <w:r w:rsidRPr="00447A02">
        <w:rPr>
          <w:rFonts w:ascii="Times New Roman" w:hAnsi="Times New Roman"/>
          <w:sz w:val="24"/>
          <w:szCs w:val="24"/>
        </w:rPr>
        <w:t>collembolans</w:t>
      </w:r>
      <w:r w:rsidR="000832AB" w:rsidRPr="00447A02">
        <w:rPr>
          <w:rFonts w:ascii="Times New Roman" w:hAnsi="Times New Roman"/>
          <w:sz w:val="24"/>
          <w:szCs w:val="24"/>
        </w:rPr>
        <w:t xml:space="preserve"> (</w:t>
      </w:r>
      <w:proofErr w:type="spellStart"/>
      <w:r w:rsidR="00E059E6" w:rsidRPr="00447A02">
        <w:rPr>
          <w:rFonts w:ascii="Times New Roman" w:hAnsi="Times New Roman"/>
          <w:sz w:val="24"/>
          <w:szCs w:val="24"/>
        </w:rPr>
        <w:t>Ferlian</w:t>
      </w:r>
      <w:proofErr w:type="spellEnd"/>
      <w:r w:rsidR="00E059E6" w:rsidRPr="00447A02">
        <w:rPr>
          <w:rFonts w:ascii="Times New Roman" w:hAnsi="Times New Roman"/>
          <w:sz w:val="24"/>
          <w:szCs w:val="24"/>
        </w:rPr>
        <w:t xml:space="preserve"> et al.</w:t>
      </w:r>
      <w:r w:rsidR="00172686">
        <w:rPr>
          <w:rFonts w:ascii="Times New Roman" w:hAnsi="Times New Roman"/>
          <w:sz w:val="24"/>
          <w:szCs w:val="24"/>
        </w:rPr>
        <w:t>,</w:t>
      </w:r>
      <w:r w:rsidR="00E059E6" w:rsidRPr="00447A02">
        <w:rPr>
          <w:rFonts w:ascii="Times New Roman" w:hAnsi="Times New Roman"/>
          <w:sz w:val="24"/>
          <w:szCs w:val="24"/>
        </w:rPr>
        <w:t xml:space="preserve"> 2015; </w:t>
      </w:r>
      <w:proofErr w:type="spellStart"/>
      <w:r w:rsidR="00E059E6" w:rsidRPr="00447A02">
        <w:rPr>
          <w:rFonts w:ascii="Times New Roman" w:hAnsi="Times New Roman"/>
          <w:sz w:val="24"/>
          <w:szCs w:val="24"/>
        </w:rPr>
        <w:t>Potapov</w:t>
      </w:r>
      <w:proofErr w:type="spellEnd"/>
      <w:r w:rsidR="00E059E6" w:rsidRPr="00447A02">
        <w:rPr>
          <w:rFonts w:ascii="Times New Roman" w:hAnsi="Times New Roman"/>
          <w:sz w:val="24"/>
          <w:szCs w:val="24"/>
        </w:rPr>
        <w:t xml:space="preserve"> et al.</w:t>
      </w:r>
      <w:r w:rsidR="00172686">
        <w:rPr>
          <w:rFonts w:ascii="Times New Roman" w:hAnsi="Times New Roman"/>
          <w:sz w:val="24"/>
          <w:szCs w:val="24"/>
        </w:rPr>
        <w:t>,</w:t>
      </w:r>
      <w:r w:rsidR="00E059E6" w:rsidRPr="00447A02">
        <w:rPr>
          <w:rFonts w:ascii="Times New Roman" w:hAnsi="Times New Roman"/>
          <w:sz w:val="24"/>
          <w:szCs w:val="24"/>
        </w:rPr>
        <w:t xml:space="preserve"> 2021</w:t>
      </w:r>
      <w:r w:rsidR="000832AB" w:rsidRPr="00447A02">
        <w:rPr>
          <w:rFonts w:ascii="Times New Roman" w:hAnsi="Times New Roman"/>
          <w:sz w:val="24"/>
          <w:szCs w:val="24"/>
        </w:rPr>
        <w:t>)</w:t>
      </w:r>
      <w:r w:rsidRPr="00447A02">
        <w:rPr>
          <w:rFonts w:ascii="Times New Roman" w:hAnsi="Times New Roman"/>
          <w:sz w:val="24"/>
          <w:szCs w:val="24"/>
        </w:rPr>
        <w:t>, and earthworms</w:t>
      </w:r>
      <w:r w:rsidR="00AB6A02" w:rsidRPr="00447A02">
        <w:rPr>
          <w:rFonts w:ascii="Times New Roman" w:hAnsi="Times New Roman"/>
          <w:sz w:val="24"/>
          <w:szCs w:val="24"/>
        </w:rPr>
        <w:t xml:space="preserve"> (Neilson et al.</w:t>
      </w:r>
      <w:r w:rsidR="00172686">
        <w:rPr>
          <w:rFonts w:ascii="Times New Roman" w:hAnsi="Times New Roman"/>
          <w:sz w:val="24"/>
          <w:szCs w:val="24"/>
        </w:rPr>
        <w:t>,</w:t>
      </w:r>
      <w:r w:rsidR="00AB6A02" w:rsidRPr="00447A02">
        <w:rPr>
          <w:rFonts w:ascii="Times New Roman" w:hAnsi="Times New Roman"/>
          <w:sz w:val="24"/>
          <w:szCs w:val="24"/>
        </w:rPr>
        <w:t xml:space="preserve"> 2000; Melody and Schmidt</w:t>
      </w:r>
      <w:r w:rsidR="00172686">
        <w:rPr>
          <w:rFonts w:ascii="Times New Roman" w:hAnsi="Times New Roman"/>
          <w:sz w:val="24"/>
          <w:szCs w:val="24"/>
        </w:rPr>
        <w:t>,</w:t>
      </w:r>
      <w:r w:rsidR="00AB6A02" w:rsidRPr="00447A02">
        <w:rPr>
          <w:rFonts w:ascii="Times New Roman" w:hAnsi="Times New Roman"/>
          <w:sz w:val="24"/>
          <w:szCs w:val="24"/>
        </w:rPr>
        <w:t xml:space="preserve"> 2012; </w:t>
      </w:r>
      <w:proofErr w:type="spellStart"/>
      <w:r w:rsidR="00AB6A02" w:rsidRPr="00447A02">
        <w:rPr>
          <w:rFonts w:ascii="Times New Roman" w:hAnsi="Times New Roman"/>
          <w:sz w:val="24"/>
          <w:szCs w:val="24"/>
        </w:rPr>
        <w:t>Ferlian</w:t>
      </w:r>
      <w:proofErr w:type="spellEnd"/>
      <w:r w:rsidR="00AB6A02" w:rsidRPr="00447A02">
        <w:rPr>
          <w:rFonts w:ascii="Times New Roman" w:hAnsi="Times New Roman"/>
          <w:sz w:val="24"/>
          <w:szCs w:val="24"/>
        </w:rPr>
        <w:t xml:space="preserve"> et al.</w:t>
      </w:r>
      <w:r w:rsidR="00172686">
        <w:rPr>
          <w:rFonts w:ascii="Times New Roman" w:hAnsi="Times New Roman"/>
          <w:sz w:val="24"/>
          <w:szCs w:val="24"/>
        </w:rPr>
        <w:t>,</w:t>
      </w:r>
      <w:r w:rsidR="00AB6A02" w:rsidRPr="00447A02">
        <w:rPr>
          <w:rFonts w:ascii="Times New Roman" w:hAnsi="Times New Roman"/>
          <w:sz w:val="24"/>
          <w:szCs w:val="24"/>
        </w:rPr>
        <w:t xml:space="preserve"> 2014</w:t>
      </w:r>
      <w:r w:rsidR="00004FAE" w:rsidRPr="00447A02">
        <w:rPr>
          <w:rFonts w:ascii="Times New Roman" w:hAnsi="Times New Roman"/>
          <w:sz w:val="24"/>
          <w:szCs w:val="24"/>
        </w:rPr>
        <w:t xml:space="preserve">; </w:t>
      </w:r>
      <w:proofErr w:type="spellStart"/>
      <w:r w:rsidR="00004FAE" w:rsidRPr="00447A02">
        <w:rPr>
          <w:rFonts w:ascii="Times New Roman" w:hAnsi="Times New Roman"/>
          <w:sz w:val="24"/>
          <w:szCs w:val="24"/>
        </w:rPr>
        <w:lastRenderedPageBreak/>
        <w:t>Potapov</w:t>
      </w:r>
      <w:proofErr w:type="spellEnd"/>
      <w:r w:rsidR="00004FAE" w:rsidRPr="00447A02">
        <w:rPr>
          <w:rFonts w:ascii="Times New Roman" w:hAnsi="Times New Roman"/>
          <w:sz w:val="24"/>
          <w:szCs w:val="24"/>
        </w:rPr>
        <w:t xml:space="preserve"> et al.</w:t>
      </w:r>
      <w:r w:rsidR="00172686">
        <w:rPr>
          <w:rFonts w:ascii="Times New Roman" w:hAnsi="Times New Roman"/>
          <w:sz w:val="24"/>
          <w:szCs w:val="24"/>
        </w:rPr>
        <w:t>,</w:t>
      </w:r>
      <w:r w:rsidR="00004FAE" w:rsidRPr="00447A02">
        <w:rPr>
          <w:rFonts w:ascii="Times New Roman" w:hAnsi="Times New Roman"/>
          <w:sz w:val="24"/>
          <w:szCs w:val="24"/>
        </w:rPr>
        <w:t xml:space="preserve"> 2019c </w:t>
      </w:r>
      <w:r w:rsidR="00004FAE" w:rsidRPr="00172686">
        <w:rPr>
          <w:rFonts w:ascii="Times New Roman" w:hAnsi="Times New Roman"/>
          <w:sz w:val="24"/>
          <w:szCs w:val="24"/>
          <w:highlight w:val="yellow"/>
        </w:rPr>
        <w:t>Oecologia</w:t>
      </w:r>
      <w:r w:rsidR="00AB6A02" w:rsidRPr="00447A02">
        <w:rPr>
          <w:rFonts w:ascii="Times New Roman" w:hAnsi="Times New Roman"/>
          <w:sz w:val="24"/>
          <w:szCs w:val="24"/>
        </w:rPr>
        <w:t>)</w:t>
      </w:r>
      <w:r w:rsidRPr="00447A02">
        <w:rPr>
          <w:rFonts w:ascii="Times New Roman" w:hAnsi="Times New Roman"/>
          <w:sz w:val="24"/>
          <w:szCs w:val="24"/>
        </w:rPr>
        <w:t xml:space="preserve">. This technique is also instrumental in our current understanding on </w:t>
      </w:r>
      <w:r w:rsidR="001B65E6" w:rsidRPr="00447A02">
        <w:rPr>
          <w:rFonts w:ascii="Times New Roman" w:hAnsi="Times New Roman"/>
          <w:sz w:val="24"/>
          <w:szCs w:val="24"/>
        </w:rPr>
        <w:t xml:space="preserve">trophic niche partitioning of soil fauna, and </w:t>
      </w:r>
      <w:r w:rsidRPr="00447A02">
        <w:rPr>
          <w:rFonts w:ascii="Times New Roman" w:hAnsi="Times New Roman"/>
          <w:sz w:val="24"/>
          <w:szCs w:val="24"/>
        </w:rPr>
        <w:t xml:space="preserve">how </w:t>
      </w:r>
      <w:r w:rsidR="00AB6A02" w:rsidRPr="00447A02">
        <w:rPr>
          <w:rFonts w:ascii="Times New Roman" w:hAnsi="Times New Roman"/>
          <w:sz w:val="24"/>
          <w:szCs w:val="24"/>
        </w:rPr>
        <w:t xml:space="preserve">different groups of </w:t>
      </w:r>
      <w:r w:rsidRPr="00447A02">
        <w:rPr>
          <w:rFonts w:ascii="Times New Roman" w:hAnsi="Times New Roman"/>
          <w:sz w:val="24"/>
          <w:szCs w:val="24"/>
        </w:rPr>
        <w:t>soil fauna are involved in processes taking place in the soil</w:t>
      </w:r>
      <w:r w:rsidR="00AB6A02" w:rsidRPr="00447A02">
        <w:rPr>
          <w:rFonts w:ascii="Times New Roman" w:hAnsi="Times New Roman"/>
          <w:sz w:val="24"/>
          <w:szCs w:val="24"/>
        </w:rPr>
        <w:t xml:space="preserve"> (</w:t>
      </w:r>
      <w:proofErr w:type="spellStart"/>
      <w:r w:rsidR="00AB6A02" w:rsidRPr="00447A02">
        <w:rPr>
          <w:rFonts w:ascii="Times New Roman" w:hAnsi="Times New Roman"/>
          <w:sz w:val="24"/>
          <w:szCs w:val="24"/>
        </w:rPr>
        <w:t>Pollierer</w:t>
      </w:r>
      <w:proofErr w:type="spellEnd"/>
      <w:r w:rsidR="00AB6A02" w:rsidRPr="00447A02">
        <w:rPr>
          <w:rFonts w:ascii="Times New Roman" w:hAnsi="Times New Roman"/>
          <w:sz w:val="24"/>
          <w:szCs w:val="24"/>
        </w:rPr>
        <w:t xml:space="preserve"> et al.</w:t>
      </w:r>
      <w:r w:rsidR="00172686">
        <w:rPr>
          <w:rFonts w:ascii="Times New Roman" w:hAnsi="Times New Roman"/>
          <w:sz w:val="24"/>
          <w:szCs w:val="24"/>
        </w:rPr>
        <w:t>,</w:t>
      </w:r>
      <w:r w:rsidR="00AB6A02" w:rsidRPr="00447A02">
        <w:rPr>
          <w:rFonts w:ascii="Times New Roman" w:hAnsi="Times New Roman"/>
          <w:sz w:val="24"/>
          <w:szCs w:val="24"/>
        </w:rPr>
        <w:t xml:space="preserve"> 2009; </w:t>
      </w:r>
      <w:proofErr w:type="spellStart"/>
      <w:r w:rsidR="00E25E45" w:rsidRPr="00447A02">
        <w:rPr>
          <w:rFonts w:ascii="Times New Roman" w:hAnsi="Times New Roman"/>
          <w:sz w:val="24"/>
          <w:szCs w:val="24"/>
        </w:rPr>
        <w:t>Hyodo</w:t>
      </w:r>
      <w:proofErr w:type="spellEnd"/>
      <w:r w:rsidR="00E25E45" w:rsidRPr="00447A02">
        <w:rPr>
          <w:rFonts w:ascii="Times New Roman" w:hAnsi="Times New Roman"/>
          <w:sz w:val="24"/>
          <w:szCs w:val="24"/>
        </w:rPr>
        <w:t xml:space="preserve"> et al.</w:t>
      </w:r>
      <w:r w:rsidR="00172686">
        <w:rPr>
          <w:rFonts w:ascii="Times New Roman" w:hAnsi="Times New Roman"/>
          <w:sz w:val="24"/>
          <w:szCs w:val="24"/>
        </w:rPr>
        <w:t>,</w:t>
      </w:r>
      <w:r w:rsidR="00E25E45" w:rsidRPr="00447A02">
        <w:rPr>
          <w:rFonts w:ascii="Times New Roman" w:hAnsi="Times New Roman"/>
          <w:sz w:val="24"/>
          <w:szCs w:val="24"/>
        </w:rPr>
        <w:t xml:space="preserve"> 2010; </w:t>
      </w:r>
      <w:proofErr w:type="spellStart"/>
      <w:r w:rsidR="000832AB" w:rsidRPr="00447A02">
        <w:rPr>
          <w:rFonts w:ascii="Times New Roman" w:hAnsi="Times New Roman"/>
          <w:sz w:val="24"/>
          <w:szCs w:val="24"/>
        </w:rPr>
        <w:t>Klarner</w:t>
      </w:r>
      <w:proofErr w:type="spellEnd"/>
      <w:r w:rsidR="000832AB" w:rsidRPr="00447A02">
        <w:rPr>
          <w:rFonts w:ascii="Times New Roman" w:hAnsi="Times New Roman"/>
          <w:sz w:val="24"/>
          <w:szCs w:val="24"/>
        </w:rPr>
        <w:t xml:space="preserve"> et al.</w:t>
      </w:r>
      <w:r w:rsidR="00172686">
        <w:rPr>
          <w:rFonts w:ascii="Times New Roman" w:hAnsi="Times New Roman"/>
          <w:sz w:val="24"/>
          <w:szCs w:val="24"/>
        </w:rPr>
        <w:t>,</w:t>
      </w:r>
      <w:r w:rsidR="000832AB" w:rsidRPr="00447A02">
        <w:rPr>
          <w:rFonts w:ascii="Times New Roman" w:hAnsi="Times New Roman"/>
          <w:sz w:val="24"/>
          <w:szCs w:val="24"/>
        </w:rPr>
        <w:t xml:space="preserve"> 2014; </w:t>
      </w:r>
      <w:proofErr w:type="spellStart"/>
      <w:r w:rsidR="00AB6A02" w:rsidRPr="00447A02">
        <w:rPr>
          <w:rFonts w:ascii="Times New Roman" w:hAnsi="Times New Roman"/>
          <w:sz w:val="24"/>
          <w:szCs w:val="24"/>
        </w:rPr>
        <w:t>Potapov</w:t>
      </w:r>
      <w:proofErr w:type="spellEnd"/>
      <w:r w:rsidR="00AB6A02" w:rsidRPr="00447A02">
        <w:rPr>
          <w:rFonts w:ascii="Times New Roman" w:hAnsi="Times New Roman"/>
          <w:sz w:val="24"/>
          <w:szCs w:val="24"/>
        </w:rPr>
        <w:t xml:space="preserve"> et al.</w:t>
      </w:r>
      <w:r w:rsidR="00172686">
        <w:rPr>
          <w:rFonts w:ascii="Times New Roman" w:hAnsi="Times New Roman"/>
          <w:sz w:val="24"/>
          <w:szCs w:val="24"/>
        </w:rPr>
        <w:t>,</w:t>
      </w:r>
      <w:r w:rsidR="00AB6A02" w:rsidRPr="00447A02">
        <w:rPr>
          <w:rFonts w:ascii="Times New Roman" w:hAnsi="Times New Roman"/>
          <w:sz w:val="24"/>
          <w:szCs w:val="24"/>
        </w:rPr>
        <w:t xml:space="preserve"> 2019a, b</w:t>
      </w:r>
      <w:r w:rsidR="00AB6A02">
        <w:rPr>
          <w:rFonts w:ascii="Times New Roman" w:hAnsi="Times New Roman"/>
          <w:sz w:val="24"/>
          <w:szCs w:val="24"/>
        </w:rPr>
        <w:t xml:space="preserve"> </w:t>
      </w:r>
      <w:r w:rsidR="00AB6A02" w:rsidRPr="00926DAA">
        <w:rPr>
          <w:rFonts w:ascii="Times New Roman" w:hAnsi="Times New Roman"/>
          <w:sz w:val="24"/>
          <w:szCs w:val="24"/>
          <w:highlight w:val="yellow"/>
        </w:rPr>
        <w:t>Functional Ecology</w:t>
      </w:r>
      <w:r w:rsidR="00447A02">
        <w:rPr>
          <w:rFonts w:ascii="Times New Roman" w:hAnsi="Times New Roman"/>
          <w:sz w:val="24"/>
          <w:szCs w:val="24"/>
        </w:rPr>
        <w:t xml:space="preserve">, </w:t>
      </w:r>
      <w:r w:rsidR="00447A02" w:rsidRPr="00926DAA">
        <w:rPr>
          <w:rFonts w:ascii="Times New Roman" w:hAnsi="Times New Roman"/>
          <w:sz w:val="24"/>
          <w:szCs w:val="24"/>
          <w:highlight w:val="yellow"/>
        </w:rPr>
        <w:t>Biological Reviews</w:t>
      </w:r>
      <w:r w:rsidR="00AB6A02">
        <w:rPr>
          <w:rFonts w:ascii="Times New Roman" w:hAnsi="Times New Roman"/>
          <w:sz w:val="24"/>
          <w:szCs w:val="24"/>
        </w:rPr>
        <w:t>)</w:t>
      </w:r>
      <w:r>
        <w:rPr>
          <w:rFonts w:ascii="Times New Roman" w:hAnsi="Times New Roman"/>
          <w:sz w:val="24"/>
          <w:szCs w:val="24"/>
        </w:rPr>
        <w:t xml:space="preserve">. </w:t>
      </w:r>
      <w:r w:rsidR="000832AB">
        <w:rPr>
          <w:rFonts w:ascii="Times New Roman" w:hAnsi="Times New Roman"/>
          <w:sz w:val="24"/>
          <w:szCs w:val="24"/>
        </w:rPr>
        <w:t>I</w:t>
      </w:r>
      <w:r>
        <w:rPr>
          <w:rFonts w:ascii="Times New Roman" w:hAnsi="Times New Roman"/>
          <w:sz w:val="24"/>
          <w:szCs w:val="24"/>
        </w:rPr>
        <w:t>sotopic studies focusing on earthworms largely confirm</w:t>
      </w:r>
      <w:r w:rsidR="000832AB">
        <w:rPr>
          <w:rFonts w:ascii="Times New Roman" w:hAnsi="Times New Roman"/>
          <w:sz w:val="24"/>
          <w:szCs w:val="24"/>
        </w:rPr>
        <w:t>ed</w:t>
      </w:r>
      <w:r>
        <w:rPr>
          <w:rFonts w:ascii="Times New Roman" w:hAnsi="Times New Roman"/>
          <w:sz w:val="24"/>
          <w:szCs w:val="24"/>
        </w:rPr>
        <w:t xml:space="preserve"> the three main ecological groups</w:t>
      </w:r>
      <w:r w:rsidR="000832AB">
        <w:rPr>
          <w:rFonts w:ascii="Times New Roman" w:hAnsi="Times New Roman"/>
          <w:sz w:val="24"/>
          <w:szCs w:val="24"/>
        </w:rPr>
        <w:t xml:space="preserve"> (</w:t>
      </w:r>
      <w:r w:rsidR="00E059E6">
        <w:rPr>
          <w:rFonts w:ascii="Times New Roman" w:hAnsi="Times New Roman"/>
          <w:sz w:val="24"/>
          <w:szCs w:val="24"/>
        </w:rPr>
        <w:t>Schmidt et al.</w:t>
      </w:r>
      <w:r w:rsidR="00172686">
        <w:rPr>
          <w:rFonts w:ascii="Times New Roman" w:hAnsi="Times New Roman"/>
          <w:sz w:val="24"/>
          <w:szCs w:val="24"/>
        </w:rPr>
        <w:t>,</w:t>
      </w:r>
      <w:r w:rsidR="00E059E6">
        <w:rPr>
          <w:rFonts w:ascii="Times New Roman" w:hAnsi="Times New Roman"/>
          <w:sz w:val="24"/>
          <w:szCs w:val="24"/>
        </w:rPr>
        <w:t xml:space="preserve"> 1997</w:t>
      </w:r>
      <w:r w:rsidR="00E25E45">
        <w:rPr>
          <w:rFonts w:ascii="Times New Roman" w:hAnsi="Times New Roman"/>
          <w:sz w:val="24"/>
          <w:szCs w:val="24"/>
        </w:rPr>
        <w:t>, 2004</w:t>
      </w:r>
      <w:r w:rsidR="00E059E6">
        <w:rPr>
          <w:rFonts w:ascii="Times New Roman" w:hAnsi="Times New Roman"/>
          <w:sz w:val="24"/>
          <w:szCs w:val="24"/>
        </w:rPr>
        <w:t xml:space="preserve">; </w:t>
      </w:r>
      <w:proofErr w:type="spellStart"/>
      <w:r w:rsidR="00E25E45">
        <w:rPr>
          <w:rFonts w:ascii="Times New Roman" w:hAnsi="Times New Roman"/>
          <w:sz w:val="24"/>
          <w:szCs w:val="24"/>
        </w:rPr>
        <w:t>Scheu</w:t>
      </w:r>
      <w:proofErr w:type="spellEnd"/>
      <w:r w:rsidR="00E25E45">
        <w:rPr>
          <w:rFonts w:ascii="Times New Roman" w:hAnsi="Times New Roman"/>
          <w:sz w:val="24"/>
          <w:szCs w:val="24"/>
        </w:rPr>
        <w:t xml:space="preserve"> and </w:t>
      </w:r>
      <w:proofErr w:type="spellStart"/>
      <w:r w:rsidR="00E25E45">
        <w:rPr>
          <w:rFonts w:ascii="Times New Roman" w:hAnsi="Times New Roman"/>
          <w:sz w:val="24"/>
          <w:szCs w:val="24"/>
        </w:rPr>
        <w:t>Falca</w:t>
      </w:r>
      <w:proofErr w:type="spellEnd"/>
      <w:r w:rsidR="00172686">
        <w:rPr>
          <w:rFonts w:ascii="Times New Roman" w:hAnsi="Times New Roman"/>
          <w:sz w:val="24"/>
          <w:szCs w:val="24"/>
        </w:rPr>
        <w:t>,</w:t>
      </w:r>
      <w:r w:rsidR="00E25E45">
        <w:rPr>
          <w:rFonts w:ascii="Times New Roman" w:hAnsi="Times New Roman"/>
          <w:sz w:val="24"/>
          <w:szCs w:val="24"/>
        </w:rPr>
        <w:t xml:space="preserve"> 2000; </w:t>
      </w:r>
      <w:proofErr w:type="spellStart"/>
      <w:r w:rsidR="00E059E6">
        <w:rPr>
          <w:rFonts w:ascii="Times New Roman" w:hAnsi="Times New Roman"/>
          <w:sz w:val="24"/>
          <w:szCs w:val="24"/>
        </w:rPr>
        <w:t>Briones</w:t>
      </w:r>
      <w:proofErr w:type="spellEnd"/>
      <w:r w:rsidR="00E059E6">
        <w:rPr>
          <w:rFonts w:ascii="Times New Roman" w:hAnsi="Times New Roman"/>
          <w:sz w:val="24"/>
          <w:szCs w:val="24"/>
        </w:rPr>
        <w:t xml:space="preserve"> et al.</w:t>
      </w:r>
      <w:r w:rsidR="00172686">
        <w:rPr>
          <w:rFonts w:ascii="Times New Roman" w:hAnsi="Times New Roman"/>
          <w:sz w:val="24"/>
          <w:szCs w:val="24"/>
        </w:rPr>
        <w:t>,</w:t>
      </w:r>
      <w:r w:rsidR="00E059E6">
        <w:rPr>
          <w:rFonts w:ascii="Times New Roman" w:hAnsi="Times New Roman"/>
          <w:sz w:val="24"/>
          <w:szCs w:val="24"/>
        </w:rPr>
        <w:t xml:space="preserve"> 2001; </w:t>
      </w:r>
      <w:proofErr w:type="spellStart"/>
      <w:r w:rsidR="00E25E45">
        <w:rPr>
          <w:rFonts w:ascii="Times New Roman" w:hAnsi="Times New Roman"/>
          <w:sz w:val="24"/>
          <w:szCs w:val="24"/>
        </w:rPr>
        <w:t>Pollierer</w:t>
      </w:r>
      <w:proofErr w:type="spellEnd"/>
      <w:r w:rsidR="00E25E45">
        <w:rPr>
          <w:rFonts w:ascii="Times New Roman" w:hAnsi="Times New Roman"/>
          <w:sz w:val="24"/>
          <w:szCs w:val="24"/>
        </w:rPr>
        <w:t xml:space="preserve"> et al.</w:t>
      </w:r>
      <w:r w:rsidR="00172686">
        <w:rPr>
          <w:rFonts w:ascii="Times New Roman" w:hAnsi="Times New Roman"/>
          <w:sz w:val="24"/>
          <w:szCs w:val="24"/>
        </w:rPr>
        <w:t>,</w:t>
      </w:r>
      <w:r w:rsidR="00E25E45">
        <w:rPr>
          <w:rFonts w:ascii="Times New Roman" w:hAnsi="Times New Roman"/>
          <w:sz w:val="24"/>
          <w:szCs w:val="24"/>
        </w:rPr>
        <w:t xml:space="preserve"> 2009</w:t>
      </w:r>
      <w:r w:rsidR="00E25E45" w:rsidRPr="00447A02">
        <w:rPr>
          <w:rFonts w:ascii="Times New Roman" w:hAnsi="Times New Roman"/>
          <w:sz w:val="24"/>
          <w:szCs w:val="24"/>
        </w:rPr>
        <w:t xml:space="preserve">; </w:t>
      </w:r>
      <w:proofErr w:type="spellStart"/>
      <w:r w:rsidR="00E059E6" w:rsidRPr="00447A02">
        <w:rPr>
          <w:rFonts w:ascii="Times New Roman" w:hAnsi="Times New Roman"/>
          <w:sz w:val="24"/>
          <w:szCs w:val="24"/>
        </w:rPr>
        <w:t>Potapov</w:t>
      </w:r>
      <w:proofErr w:type="spellEnd"/>
      <w:r w:rsidR="00E059E6" w:rsidRPr="00447A02">
        <w:rPr>
          <w:rFonts w:ascii="Times New Roman" w:hAnsi="Times New Roman"/>
          <w:sz w:val="24"/>
          <w:szCs w:val="24"/>
        </w:rPr>
        <w:t xml:space="preserve"> et al.</w:t>
      </w:r>
      <w:r w:rsidR="00172686">
        <w:rPr>
          <w:rFonts w:ascii="Times New Roman" w:hAnsi="Times New Roman"/>
          <w:sz w:val="24"/>
          <w:szCs w:val="24"/>
        </w:rPr>
        <w:t>,</w:t>
      </w:r>
      <w:r w:rsidR="00E059E6" w:rsidRPr="00447A02">
        <w:rPr>
          <w:rFonts w:ascii="Times New Roman" w:hAnsi="Times New Roman"/>
          <w:sz w:val="24"/>
          <w:szCs w:val="24"/>
        </w:rPr>
        <w:t xml:space="preserve"> 2019c </w:t>
      </w:r>
      <w:r w:rsidR="00E059E6" w:rsidRPr="00926DAA">
        <w:rPr>
          <w:rFonts w:ascii="Times New Roman" w:hAnsi="Times New Roman"/>
          <w:sz w:val="24"/>
          <w:szCs w:val="24"/>
          <w:highlight w:val="yellow"/>
        </w:rPr>
        <w:t>Oecologia</w:t>
      </w:r>
      <w:r w:rsidR="000832AB">
        <w:rPr>
          <w:rFonts w:ascii="Times New Roman" w:hAnsi="Times New Roman"/>
          <w:sz w:val="24"/>
          <w:szCs w:val="24"/>
        </w:rPr>
        <w:t>)</w:t>
      </w:r>
      <w:r>
        <w:rPr>
          <w:rFonts w:ascii="Times New Roman" w:hAnsi="Times New Roman"/>
          <w:sz w:val="24"/>
          <w:szCs w:val="24"/>
        </w:rPr>
        <w:t xml:space="preserve">, </w:t>
      </w:r>
      <w:r w:rsidR="000832AB">
        <w:rPr>
          <w:rFonts w:ascii="Times New Roman" w:hAnsi="Times New Roman"/>
          <w:sz w:val="24"/>
          <w:szCs w:val="24"/>
        </w:rPr>
        <w:t>provided evidence for niche differentiation and competition (Melody and Schmidt</w:t>
      </w:r>
      <w:r w:rsidR="00172686">
        <w:rPr>
          <w:rFonts w:ascii="Times New Roman" w:hAnsi="Times New Roman"/>
          <w:sz w:val="24"/>
          <w:szCs w:val="24"/>
        </w:rPr>
        <w:t>,</w:t>
      </w:r>
      <w:r w:rsidR="000832AB">
        <w:rPr>
          <w:rFonts w:ascii="Times New Roman" w:hAnsi="Times New Roman"/>
          <w:sz w:val="24"/>
          <w:szCs w:val="24"/>
        </w:rPr>
        <w:t xml:space="preserve"> 2012; Chang et al.</w:t>
      </w:r>
      <w:r w:rsidR="00172686">
        <w:rPr>
          <w:rFonts w:ascii="Times New Roman" w:hAnsi="Times New Roman"/>
          <w:sz w:val="24"/>
          <w:szCs w:val="24"/>
        </w:rPr>
        <w:t>,</w:t>
      </w:r>
      <w:r w:rsidR="000832AB">
        <w:rPr>
          <w:rFonts w:ascii="Times New Roman" w:hAnsi="Times New Roman"/>
          <w:sz w:val="24"/>
          <w:szCs w:val="24"/>
        </w:rPr>
        <w:t xml:space="preserve"> 2016), </w:t>
      </w:r>
      <w:r>
        <w:rPr>
          <w:rFonts w:ascii="Times New Roman" w:hAnsi="Times New Roman"/>
          <w:sz w:val="24"/>
          <w:szCs w:val="24"/>
        </w:rPr>
        <w:t xml:space="preserve">and further highlighted the importance of </w:t>
      </w:r>
      <w:r w:rsidRPr="00447A02">
        <w:rPr>
          <w:rFonts w:ascii="Times New Roman" w:hAnsi="Times New Roman"/>
          <w:sz w:val="24"/>
          <w:szCs w:val="24"/>
        </w:rPr>
        <w:t>soil microbes in the diet of earthworms</w:t>
      </w:r>
      <w:r w:rsidR="000832AB" w:rsidRPr="00447A02">
        <w:rPr>
          <w:rFonts w:ascii="Times New Roman" w:hAnsi="Times New Roman"/>
          <w:sz w:val="24"/>
          <w:szCs w:val="24"/>
        </w:rPr>
        <w:t xml:space="preserve"> (</w:t>
      </w:r>
      <w:proofErr w:type="spellStart"/>
      <w:r w:rsidR="000832AB" w:rsidRPr="00447A02">
        <w:rPr>
          <w:rFonts w:ascii="Times New Roman" w:hAnsi="Times New Roman"/>
          <w:sz w:val="24"/>
          <w:szCs w:val="24"/>
        </w:rPr>
        <w:t>Ferlian</w:t>
      </w:r>
      <w:proofErr w:type="spellEnd"/>
      <w:r w:rsidR="000832AB" w:rsidRPr="00447A02">
        <w:rPr>
          <w:rFonts w:ascii="Times New Roman" w:hAnsi="Times New Roman"/>
          <w:sz w:val="24"/>
          <w:szCs w:val="24"/>
        </w:rPr>
        <w:t xml:space="preserve"> et al.</w:t>
      </w:r>
      <w:r w:rsidR="00172686">
        <w:rPr>
          <w:rFonts w:ascii="Times New Roman" w:hAnsi="Times New Roman"/>
          <w:sz w:val="24"/>
          <w:szCs w:val="24"/>
        </w:rPr>
        <w:t>,</w:t>
      </w:r>
      <w:r w:rsidR="000832AB" w:rsidRPr="00447A02">
        <w:rPr>
          <w:rFonts w:ascii="Times New Roman" w:hAnsi="Times New Roman"/>
          <w:sz w:val="24"/>
          <w:szCs w:val="24"/>
        </w:rPr>
        <w:t xml:space="preserve"> 2014; Larsen et al.</w:t>
      </w:r>
      <w:r w:rsidR="00172686">
        <w:rPr>
          <w:rFonts w:ascii="Times New Roman" w:hAnsi="Times New Roman"/>
          <w:sz w:val="24"/>
          <w:szCs w:val="24"/>
        </w:rPr>
        <w:t>,</w:t>
      </w:r>
      <w:r w:rsidR="000832AB" w:rsidRPr="00447A02">
        <w:rPr>
          <w:rFonts w:ascii="Times New Roman" w:hAnsi="Times New Roman"/>
          <w:sz w:val="24"/>
          <w:szCs w:val="24"/>
        </w:rPr>
        <w:t xml:space="preserve"> 2016)</w:t>
      </w:r>
      <w:r w:rsidRPr="00447A02">
        <w:rPr>
          <w:rFonts w:ascii="Times New Roman" w:hAnsi="Times New Roman"/>
          <w:sz w:val="24"/>
          <w:szCs w:val="24"/>
        </w:rPr>
        <w:t xml:space="preserve">. </w:t>
      </w:r>
      <w:commentRangeStart w:id="37"/>
      <w:r w:rsidR="00DC13F9" w:rsidRPr="00447A02">
        <w:rPr>
          <w:rFonts w:ascii="Times New Roman" w:hAnsi="Times New Roman"/>
          <w:sz w:val="24"/>
          <w:szCs w:val="24"/>
        </w:rPr>
        <w:t>However, while stable isotopes</w:t>
      </w:r>
      <w:r w:rsidR="00004FAE" w:rsidRPr="00447A02">
        <w:rPr>
          <w:rFonts w:ascii="Times New Roman" w:hAnsi="Times New Roman"/>
          <w:sz w:val="24"/>
          <w:szCs w:val="24"/>
        </w:rPr>
        <w:t>, sometimes coupled with other techniques,</w:t>
      </w:r>
      <w:r w:rsidR="00DC13F9" w:rsidRPr="00447A02">
        <w:rPr>
          <w:rFonts w:ascii="Times New Roman" w:hAnsi="Times New Roman"/>
          <w:sz w:val="24"/>
          <w:szCs w:val="24"/>
        </w:rPr>
        <w:t xml:space="preserve"> have been instrumental in redefining feeding groups in collembolans and mites</w:t>
      </w:r>
      <w:r w:rsidR="000832AB" w:rsidRPr="00447A02">
        <w:rPr>
          <w:rFonts w:ascii="Times New Roman" w:hAnsi="Times New Roman"/>
          <w:sz w:val="24"/>
          <w:szCs w:val="24"/>
        </w:rPr>
        <w:t xml:space="preserve"> (</w:t>
      </w:r>
      <w:proofErr w:type="spellStart"/>
      <w:r w:rsidR="00926DAA" w:rsidRPr="00447A02">
        <w:rPr>
          <w:rFonts w:ascii="Times New Roman" w:hAnsi="Times New Roman"/>
          <w:sz w:val="24"/>
          <w:szCs w:val="24"/>
        </w:rPr>
        <w:t>Maraun</w:t>
      </w:r>
      <w:proofErr w:type="spellEnd"/>
      <w:r w:rsidR="00926DAA" w:rsidRPr="00447A02">
        <w:rPr>
          <w:rFonts w:ascii="Times New Roman" w:hAnsi="Times New Roman"/>
          <w:sz w:val="24"/>
          <w:szCs w:val="24"/>
        </w:rPr>
        <w:t xml:space="preserve"> et al.</w:t>
      </w:r>
      <w:r w:rsidR="00172686">
        <w:rPr>
          <w:rFonts w:ascii="Times New Roman" w:hAnsi="Times New Roman"/>
          <w:sz w:val="24"/>
          <w:szCs w:val="24"/>
        </w:rPr>
        <w:t>,</w:t>
      </w:r>
      <w:r w:rsidR="00926DAA" w:rsidRPr="00447A02">
        <w:rPr>
          <w:rFonts w:ascii="Times New Roman" w:hAnsi="Times New Roman"/>
          <w:sz w:val="24"/>
          <w:szCs w:val="24"/>
        </w:rPr>
        <w:t xml:space="preserve"> 2011; </w:t>
      </w:r>
      <w:proofErr w:type="spellStart"/>
      <w:r w:rsidR="00004FAE" w:rsidRPr="00447A02">
        <w:rPr>
          <w:rFonts w:ascii="Times New Roman" w:hAnsi="Times New Roman"/>
          <w:sz w:val="24"/>
          <w:szCs w:val="24"/>
        </w:rPr>
        <w:t>Potapov</w:t>
      </w:r>
      <w:proofErr w:type="spellEnd"/>
      <w:r w:rsidR="00004FAE" w:rsidRPr="00447A02">
        <w:rPr>
          <w:rFonts w:ascii="Times New Roman" w:hAnsi="Times New Roman"/>
          <w:sz w:val="24"/>
          <w:szCs w:val="24"/>
        </w:rPr>
        <w:t xml:space="preserve"> et al.</w:t>
      </w:r>
      <w:r w:rsidR="00172686">
        <w:rPr>
          <w:rFonts w:ascii="Times New Roman" w:hAnsi="Times New Roman"/>
          <w:sz w:val="24"/>
          <w:szCs w:val="24"/>
        </w:rPr>
        <w:t>,</w:t>
      </w:r>
      <w:r w:rsidR="00004FAE" w:rsidRPr="00447A02">
        <w:rPr>
          <w:rFonts w:ascii="Times New Roman" w:hAnsi="Times New Roman"/>
          <w:sz w:val="24"/>
          <w:szCs w:val="24"/>
        </w:rPr>
        <w:t xml:space="preserve"> 2016, 2021</w:t>
      </w:r>
      <w:r w:rsidR="000832AB" w:rsidRPr="00447A02">
        <w:rPr>
          <w:rFonts w:ascii="Times New Roman" w:hAnsi="Times New Roman"/>
          <w:sz w:val="24"/>
          <w:szCs w:val="24"/>
        </w:rPr>
        <w:t>)</w:t>
      </w:r>
      <w:ins w:id="38" w:author="." w:date="2021-07-25T06:19:00Z">
        <w:r w:rsidR="00993B1E">
          <w:rPr>
            <w:rFonts w:ascii="Times New Roman" w:hAnsi="Times New Roman" w:hint="eastAsia"/>
            <w:sz w:val="24"/>
            <w:szCs w:val="24"/>
          </w:rPr>
          <w:t>,</w:t>
        </w:r>
      </w:ins>
      <w:r w:rsidR="001B65E6" w:rsidRPr="00447A02">
        <w:rPr>
          <w:rFonts w:ascii="Times New Roman" w:hAnsi="Times New Roman"/>
          <w:sz w:val="24"/>
          <w:szCs w:val="24"/>
        </w:rPr>
        <w:t xml:space="preserve"> </w:t>
      </w:r>
      <w:ins w:id="39" w:author="." w:date="2021-07-25T06:26:00Z">
        <w:r w:rsidR="00B8662D">
          <w:rPr>
            <w:rFonts w:ascii="Times New Roman" w:hAnsi="Times New Roman" w:hint="eastAsia"/>
            <w:sz w:val="24"/>
            <w:szCs w:val="24"/>
          </w:rPr>
          <w:t>and</w:t>
        </w:r>
      </w:ins>
      <w:ins w:id="40" w:author="." w:date="2021-07-25T06:27:00Z">
        <w:r w:rsidR="00B8662D">
          <w:rPr>
            <w:rFonts w:ascii="Times New Roman" w:hAnsi="Times New Roman" w:hint="eastAsia"/>
            <w:sz w:val="24"/>
            <w:szCs w:val="24"/>
          </w:rPr>
          <w:t xml:space="preserve"> </w:t>
        </w:r>
        <w:r w:rsidR="00B8662D">
          <w:rPr>
            <w:rFonts w:ascii="Times New Roman" w:hAnsi="Times New Roman" w:hint="eastAsia"/>
            <w:sz w:val="24"/>
            <w:szCs w:val="24"/>
          </w:rPr>
          <w:t>despite</w:t>
        </w:r>
        <w:r w:rsidR="00B8662D">
          <w:rPr>
            <w:rFonts w:ascii="Times New Roman" w:hAnsi="Times New Roman"/>
            <w:sz w:val="24"/>
            <w:szCs w:val="24"/>
          </w:rPr>
          <w:t xml:space="preserve"> </w:t>
        </w:r>
        <w:r w:rsidR="00B8662D">
          <w:rPr>
            <w:rFonts w:ascii="Times New Roman" w:hAnsi="Times New Roman" w:hint="eastAsia"/>
            <w:sz w:val="24"/>
            <w:szCs w:val="24"/>
          </w:rPr>
          <w:t>a plethora</w:t>
        </w:r>
        <w:r w:rsidR="00B8662D">
          <w:rPr>
            <w:rFonts w:ascii="Times New Roman" w:hAnsi="Times New Roman"/>
            <w:sz w:val="24"/>
            <w:szCs w:val="24"/>
          </w:rPr>
          <w:t xml:space="preserve"> </w:t>
        </w:r>
        <w:r w:rsidR="00B8662D">
          <w:rPr>
            <w:rFonts w:ascii="Times New Roman" w:hAnsi="Times New Roman" w:hint="eastAsia"/>
            <w:sz w:val="24"/>
            <w:szCs w:val="24"/>
          </w:rPr>
          <w:t xml:space="preserve">of </w:t>
        </w:r>
        <w:r w:rsidR="00B8662D">
          <w:rPr>
            <w:rFonts w:ascii="Times New Roman" w:hAnsi="Times New Roman"/>
            <w:sz w:val="24"/>
            <w:szCs w:val="24"/>
          </w:rPr>
          <w:t>studies</w:t>
        </w:r>
        <w:r w:rsidR="00B8662D">
          <w:rPr>
            <w:rFonts w:ascii="Times New Roman" w:hAnsi="Times New Roman" w:hint="eastAsia"/>
            <w:sz w:val="24"/>
            <w:szCs w:val="24"/>
          </w:rPr>
          <w:t xml:space="preserve"> </w:t>
        </w:r>
        <w:r w:rsidR="00FE0C8E">
          <w:rPr>
            <w:rFonts w:ascii="Times New Roman" w:hAnsi="Times New Roman"/>
            <w:sz w:val="24"/>
            <w:szCs w:val="24"/>
          </w:rPr>
          <w:t>on</w:t>
        </w:r>
      </w:ins>
      <w:ins w:id="41" w:author="." w:date="2021-07-25T06:35:00Z">
        <w:r w:rsidR="00FE0C8E">
          <w:rPr>
            <w:rFonts w:ascii="Times New Roman" w:hAnsi="Times New Roman" w:hint="eastAsia"/>
            <w:sz w:val="24"/>
            <w:szCs w:val="24"/>
          </w:rPr>
          <w:t xml:space="preserve"> the </w:t>
        </w:r>
      </w:ins>
      <w:ins w:id="42" w:author="." w:date="2021-07-25T06:27:00Z">
        <w:r w:rsidR="00FE0C8E">
          <w:rPr>
            <w:rFonts w:ascii="Times New Roman" w:hAnsi="Times New Roman"/>
            <w:sz w:val="24"/>
            <w:szCs w:val="24"/>
          </w:rPr>
          <w:t>stable isotope</w:t>
        </w:r>
      </w:ins>
      <w:ins w:id="43" w:author="." w:date="2021-07-25T06:35:00Z">
        <w:r w:rsidR="00FE0C8E">
          <w:rPr>
            <w:rFonts w:ascii="Times New Roman" w:hAnsi="Times New Roman" w:hint="eastAsia"/>
            <w:sz w:val="24"/>
            <w:szCs w:val="24"/>
          </w:rPr>
          <w:t xml:space="preserve"> ecology</w:t>
        </w:r>
      </w:ins>
      <w:ins w:id="44" w:author="." w:date="2021-07-25T06:27:00Z">
        <w:r w:rsidR="00B8662D">
          <w:rPr>
            <w:rFonts w:ascii="Times New Roman" w:hAnsi="Times New Roman"/>
            <w:sz w:val="24"/>
            <w:szCs w:val="24"/>
          </w:rPr>
          <w:t xml:space="preserve"> of earthworms</w:t>
        </w:r>
        <w:r w:rsidR="00B8662D">
          <w:rPr>
            <w:rFonts w:ascii="Times New Roman" w:hAnsi="Times New Roman" w:hint="eastAsia"/>
            <w:sz w:val="24"/>
            <w:szCs w:val="24"/>
          </w:rPr>
          <w:t>,</w:t>
        </w:r>
      </w:ins>
      <w:ins w:id="45" w:author="." w:date="2021-07-25T06:26:00Z">
        <w:r w:rsidR="00B8662D">
          <w:rPr>
            <w:rFonts w:ascii="Times New Roman" w:hAnsi="Times New Roman" w:hint="eastAsia"/>
            <w:sz w:val="24"/>
            <w:szCs w:val="24"/>
          </w:rPr>
          <w:t xml:space="preserve"> </w:t>
        </w:r>
      </w:ins>
      <w:del w:id="46" w:author="." w:date="2021-07-25T06:19:00Z">
        <w:r w:rsidR="001B65E6" w:rsidRPr="00447A02" w:rsidDel="00993B1E">
          <w:rPr>
            <w:rFonts w:ascii="Times New Roman" w:hAnsi="Times New Roman"/>
            <w:sz w:val="24"/>
            <w:szCs w:val="24"/>
          </w:rPr>
          <w:delText>and</w:delText>
        </w:r>
        <w:r w:rsidR="001B65E6" w:rsidDel="00993B1E">
          <w:rPr>
            <w:rFonts w:ascii="Times New Roman" w:hAnsi="Times New Roman"/>
            <w:sz w:val="24"/>
            <w:szCs w:val="24"/>
          </w:rPr>
          <w:delText>,</w:delText>
        </w:r>
      </w:del>
      <w:ins w:id="47" w:author="." w:date="2021-07-25T06:20:00Z">
        <w:r w:rsidR="00993B1E">
          <w:rPr>
            <w:rFonts w:ascii="Times New Roman" w:hAnsi="Times New Roman" w:hint="eastAsia"/>
            <w:sz w:val="24"/>
            <w:szCs w:val="24"/>
          </w:rPr>
          <w:t>this</w:t>
        </w:r>
      </w:ins>
      <w:ins w:id="48" w:author="." w:date="2021-07-25T06:19:00Z">
        <w:r w:rsidR="00993B1E">
          <w:rPr>
            <w:rFonts w:ascii="Times New Roman" w:hAnsi="Times New Roman"/>
            <w:sz w:val="24"/>
            <w:szCs w:val="24"/>
          </w:rPr>
          <w:t xml:space="preserve"> </w:t>
        </w:r>
      </w:ins>
      <w:ins w:id="49" w:author="." w:date="2021-07-25T06:20:00Z">
        <w:r w:rsidR="00993B1E">
          <w:rPr>
            <w:rFonts w:ascii="Times New Roman" w:hAnsi="Times New Roman" w:hint="eastAsia"/>
            <w:sz w:val="24"/>
            <w:szCs w:val="24"/>
          </w:rPr>
          <w:t>approach</w:t>
        </w:r>
      </w:ins>
      <w:ins w:id="50" w:author="." w:date="2021-07-25T06:19:00Z">
        <w:r w:rsidR="00993B1E">
          <w:rPr>
            <w:rFonts w:ascii="Times New Roman" w:hAnsi="Times New Roman"/>
            <w:sz w:val="24"/>
            <w:szCs w:val="24"/>
          </w:rPr>
          <w:t xml:space="preserve"> has not had meaningful influence on refining earthworm ecological groups</w:t>
        </w:r>
      </w:ins>
      <w:ins w:id="51" w:author="." w:date="2021-07-25T06:27:00Z">
        <w:r w:rsidR="00B8662D">
          <w:rPr>
            <w:rFonts w:ascii="Times New Roman" w:hAnsi="Times New Roman" w:hint="eastAsia"/>
            <w:sz w:val="24"/>
            <w:szCs w:val="24"/>
          </w:rPr>
          <w:t>.</w:t>
        </w:r>
      </w:ins>
      <w:ins w:id="52" w:author="." w:date="2021-07-25T06:20:00Z">
        <w:r w:rsidR="00993B1E">
          <w:rPr>
            <w:rFonts w:ascii="Times New Roman" w:hAnsi="Times New Roman" w:hint="eastAsia"/>
            <w:sz w:val="24"/>
            <w:szCs w:val="24"/>
          </w:rPr>
          <w:t xml:space="preserve"> </w:t>
        </w:r>
      </w:ins>
      <w:del w:id="53" w:author="." w:date="2021-07-25T06:27:00Z">
        <w:r w:rsidR="001B65E6" w:rsidDel="00B8662D">
          <w:rPr>
            <w:rFonts w:ascii="Times New Roman" w:hAnsi="Times New Roman"/>
            <w:sz w:val="24"/>
            <w:szCs w:val="24"/>
          </w:rPr>
          <w:delText xml:space="preserve"> </w:delText>
        </w:r>
      </w:del>
      <w:del w:id="54" w:author="." w:date="2021-07-25T06:20:00Z">
        <w:r w:rsidR="001B65E6" w:rsidDel="00993B1E">
          <w:rPr>
            <w:rFonts w:ascii="Times New Roman" w:hAnsi="Times New Roman"/>
            <w:sz w:val="24"/>
            <w:szCs w:val="24"/>
          </w:rPr>
          <w:delText>as noted above, many</w:delText>
        </w:r>
      </w:del>
      <w:del w:id="55" w:author="." w:date="2021-07-25T06:27:00Z">
        <w:r w:rsidR="001B65E6" w:rsidDel="00B8662D">
          <w:rPr>
            <w:rFonts w:ascii="Times New Roman" w:hAnsi="Times New Roman"/>
            <w:sz w:val="24"/>
            <w:szCs w:val="24"/>
          </w:rPr>
          <w:delText xml:space="preserve"> studies</w:delText>
        </w:r>
      </w:del>
      <w:del w:id="56" w:author="." w:date="2021-07-25T06:21:00Z">
        <w:r w:rsidR="001B65E6" w:rsidDel="00993B1E">
          <w:rPr>
            <w:rFonts w:ascii="Times New Roman" w:hAnsi="Times New Roman"/>
            <w:sz w:val="24"/>
            <w:szCs w:val="24"/>
          </w:rPr>
          <w:delText xml:space="preserve"> have indeed focused </w:delText>
        </w:r>
      </w:del>
      <w:del w:id="57" w:author="." w:date="2021-07-25T06:27:00Z">
        <w:r w:rsidR="001B65E6" w:rsidDel="00B8662D">
          <w:rPr>
            <w:rFonts w:ascii="Times New Roman" w:hAnsi="Times New Roman"/>
            <w:sz w:val="24"/>
            <w:szCs w:val="24"/>
          </w:rPr>
          <w:delText>on the natural abundance of stable isotopes of earthworms</w:delText>
        </w:r>
      </w:del>
      <w:del w:id="58" w:author="." w:date="2021-07-25T06:19:00Z">
        <w:r w:rsidR="00DC13F9" w:rsidDel="00993B1E">
          <w:rPr>
            <w:rFonts w:ascii="Times New Roman" w:hAnsi="Times New Roman"/>
            <w:sz w:val="24"/>
            <w:szCs w:val="24"/>
          </w:rPr>
          <w:delText xml:space="preserve">, </w:delText>
        </w:r>
        <w:r w:rsidR="001B65E6" w:rsidDel="00993B1E">
          <w:rPr>
            <w:rFonts w:ascii="Times New Roman" w:hAnsi="Times New Roman"/>
            <w:sz w:val="24"/>
            <w:szCs w:val="24"/>
          </w:rPr>
          <w:delText>the stable isotope technique</w:delText>
        </w:r>
        <w:r w:rsidR="00DC13F9" w:rsidDel="00993B1E">
          <w:rPr>
            <w:rFonts w:ascii="Times New Roman" w:hAnsi="Times New Roman"/>
            <w:sz w:val="24"/>
            <w:szCs w:val="24"/>
          </w:rPr>
          <w:delText xml:space="preserve"> ha</w:delText>
        </w:r>
        <w:r w:rsidR="001B65E6" w:rsidDel="00993B1E">
          <w:rPr>
            <w:rFonts w:ascii="Times New Roman" w:hAnsi="Times New Roman"/>
            <w:sz w:val="24"/>
            <w:szCs w:val="24"/>
          </w:rPr>
          <w:delText xml:space="preserve">s </w:delText>
        </w:r>
        <w:r w:rsidR="00DC13F9" w:rsidDel="00993B1E">
          <w:rPr>
            <w:rFonts w:ascii="Times New Roman" w:hAnsi="Times New Roman"/>
            <w:sz w:val="24"/>
            <w:szCs w:val="24"/>
          </w:rPr>
          <w:delText xml:space="preserve">not had meaningful influence on </w:delText>
        </w:r>
        <w:r w:rsidR="001B65E6" w:rsidDel="00993B1E">
          <w:rPr>
            <w:rFonts w:ascii="Times New Roman" w:hAnsi="Times New Roman"/>
            <w:sz w:val="24"/>
            <w:szCs w:val="24"/>
          </w:rPr>
          <w:delText xml:space="preserve">refining </w:delText>
        </w:r>
        <w:r w:rsidR="00DC13F9" w:rsidDel="00993B1E">
          <w:rPr>
            <w:rFonts w:ascii="Times New Roman" w:hAnsi="Times New Roman"/>
            <w:sz w:val="24"/>
            <w:szCs w:val="24"/>
          </w:rPr>
          <w:delText>earthworm ecological groups.</w:delText>
        </w:r>
      </w:del>
      <w:commentRangeEnd w:id="37"/>
      <w:r w:rsidR="00993B1E">
        <w:rPr>
          <w:rStyle w:val="a7"/>
        </w:rPr>
        <w:commentReference w:id="37"/>
      </w:r>
    </w:p>
    <w:p w:rsidR="000B07B9" w:rsidRDefault="000B07B9" w:rsidP="000B07B9">
      <w:pPr>
        <w:spacing w:after="0" w:line="360" w:lineRule="auto"/>
        <w:ind w:firstLineChars="177" w:firstLine="425"/>
        <w:rPr>
          <w:rFonts w:ascii="Times New Roman" w:hAnsi="Times New Roman"/>
          <w:sz w:val="24"/>
          <w:szCs w:val="24"/>
        </w:rPr>
      </w:pPr>
    </w:p>
    <w:p w:rsidR="00D52716" w:rsidRDefault="00DB71E8" w:rsidP="00D52716">
      <w:pPr>
        <w:spacing w:after="0" w:line="360" w:lineRule="auto"/>
        <w:ind w:firstLineChars="177" w:firstLine="425"/>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rPr>
        <w:t xml:space="preserve">he objective of this study is </w:t>
      </w:r>
      <w:r w:rsidR="00001230">
        <w:rPr>
          <w:rFonts w:ascii="Times New Roman" w:hAnsi="Times New Roman"/>
          <w:sz w:val="24"/>
          <w:szCs w:val="24"/>
        </w:rPr>
        <w:t xml:space="preserve">to </w:t>
      </w:r>
      <w:r w:rsidR="003054E9">
        <w:rPr>
          <w:rFonts w:ascii="Times New Roman" w:hAnsi="Times New Roman"/>
          <w:sz w:val="24"/>
          <w:szCs w:val="24"/>
        </w:rPr>
        <w:t xml:space="preserve">examine the idea </w:t>
      </w:r>
      <w:r w:rsidR="005B3012">
        <w:rPr>
          <w:rFonts w:ascii="Times New Roman" w:hAnsi="Times New Roman"/>
          <w:sz w:val="24"/>
          <w:szCs w:val="24"/>
        </w:rPr>
        <w:t>of using</w:t>
      </w:r>
      <w:r w:rsidR="003054E9">
        <w:rPr>
          <w:rFonts w:ascii="Times New Roman" w:hAnsi="Times New Roman"/>
          <w:sz w:val="24"/>
          <w:szCs w:val="24"/>
        </w:rPr>
        <w:t xml:space="preserve"> the natural abundance of </w:t>
      </w:r>
      <w:r w:rsidR="005B3012">
        <w:rPr>
          <w:rFonts w:ascii="Times New Roman" w:hAnsi="Times New Roman"/>
          <w:sz w:val="24"/>
          <w:szCs w:val="24"/>
        </w:rPr>
        <w:t xml:space="preserve">carbon and nitrogen </w:t>
      </w:r>
      <w:r w:rsidR="003054E9">
        <w:rPr>
          <w:rFonts w:ascii="Times New Roman" w:hAnsi="Times New Roman"/>
          <w:sz w:val="24"/>
          <w:szCs w:val="24"/>
        </w:rPr>
        <w:t>stable isotopes (</w:t>
      </w:r>
      <w:r w:rsidR="003054E9" w:rsidRPr="00001230">
        <w:rPr>
          <w:rFonts w:ascii="Times New Roman" w:hAnsi="Times New Roman"/>
          <w:sz w:val="24"/>
          <w:szCs w:val="24"/>
          <w:vertAlign w:val="superscript"/>
        </w:rPr>
        <w:t>13</w:t>
      </w:r>
      <w:r w:rsidR="003054E9">
        <w:rPr>
          <w:rFonts w:ascii="Times New Roman" w:hAnsi="Times New Roman"/>
          <w:sz w:val="24"/>
          <w:szCs w:val="24"/>
        </w:rPr>
        <w:t xml:space="preserve">C and </w:t>
      </w:r>
      <w:r w:rsidR="003054E9" w:rsidRPr="00001230">
        <w:rPr>
          <w:rFonts w:ascii="Times New Roman" w:hAnsi="Times New Roman"/>
          <w:sz w:val="24"/>
          <w:szCs w:val="24"/>
          <w:vertAlign w:val="superscript"/>
        </w:rPr>
        <w:t>15</w:t>
      </w:r>
      <w:r w:rsidR="003054E9">
        <w:rPr>
          <w:rFonts w:ascii="Times New Roman" w:hAnsi="Times New Roman"/>
          <w:sz w:val="24"/>
          <w:szCs w:val="24"/>
        </w:rPr>
        <w:t>N) t</w:t>
      </w:r>
      <w:r w:rsidR="005B3012">
        <w:rPr>
          <w:rFonts w:ascii="Times New Roman" w:hAnsi="Times New Roman"/>
          <w:sz w:val="24"/>
          <w:szCs w:val="24"/>
        </w:rPr>
        <w:t>o</w:t>
      </w:r>
      <w:r w:rsidR="003054E9">
        <w:rPr>
          <w:rFonts w:ascii="Times New Roman" w:hAnsi="Times New Roman"/>
          <w:sz w:val="24"/>
          <w:szCs w:val="24"/>
        </w:rPr>
        <w:t xml:space="preserve"> further refine the widely used ecological groups of earthworms, and to </w:t>
      </w:r>
      <w:r w:rsidR="00001230">
        <w:rPr>
          <w:rFonts w:ascii="Times New Roman" w:hAnsi="Times New Roman" w:hint="eastAsia"/>
          <w:sz w:val="24"/>
          <w:szCs w:val="24"/>
        </w:rPr>
        <w:t>o</w:t>
      </w:r>
      <w:r w:rsidR="00001230">
        <w:rPr>
          <w:rFonts w:ascii="Times New Roman" w:hAnsi="Times New Roman"/>
          <w:sz w:val="24"/>
          <w:szCs w:val="24"/>
        </w:rPr>
        <w:t xml:space="preserve">ffer an updated framework of earthworm ecological groups based on Lavelle’s system </w:t>
      </w:r>
      <w:r w:rsidR="003054E9">
        <w:rPr>
          <w:rFonts w:ascii="Times New Roman" w:hAnsi="Times New Roman"/>
          <w:sz w:val="24"/>
          <w:szCs w:val="24"/>
        </w:rPr>
        <w:t>and isotopic niches.</w:t>
      </w:r>
      <w:r w:rsidR="00D52716">
        <w:rPr>
          <w:rFonts w:ascii="Times New Roman" w:hAnsi="Times New Roman"/>
          <w:sz w:val="24"/>
          <w:szCs w:val="24"/>
        </w:rPr>
        <w:t xml:space="preserve"> We hypothesized that the three main ecological groups can be divided into more refined groups and that species can be further categorized as</w:t>
      </w:r>
      <w:del w:id="59" w:author="." w:date="2021-07-25T06:37:00Z">
        <w:r w:rsidR="00D52716" w:rsidDel="00FE0C8E">
          <w:rPr>
            <w:rFonts w:ascii="Times New Roman" w:hAnsi="Times New Roman"/>
            <w:sz w:val="24"/>
            <w:szCs w:val="24"/>
          </w:rPr>
          <w:delText xml:space="preserve"> being</w:delText>
        </w:r>
      </w:del>
      <w:r w:rsidR="00D52716">
        <w:rPr>
          <w:rFonts w:ascii="Times New Roman" w:hAnsi="Times New Roman"/>
          <w:sz w:val="24"/>
          <w:szCs w:val="24"/>
        </w:rPr>
        <w:t xml:space="preserve"> a </w:t>
      </w:r>
      <w:commentRangeStart w:id="60"/>
      <w:proofErr w:type="spellStart"/>
      <w:ins w:id="61" w:author="." w:date="2021-07-25T06:38:00Z">
        <w:r w:rsidR="00FE0C8E">
          <w:rPr>
            <w:rFonts w:ascii="Times New Roman" w:hAnsi="Times New Roman" w:hint="eastAsia"/>
            <w:sz w:val="24"/>
            <w:szCs w:val="24"/>
          </w:rPr>
          <w:t>trophic</w:t>
        </w:r>
        <w:proofErr w:type="spellEnd"/>
        <w:r w:rsidR="00FE0C8E">
          <w:rPr>
            <w:rFonts w:ascii="Times New Roman" w:hAnsi="Times New Roman" w:hint="eastAsia"/>
            <w:sz w:val="24"/>
            <w:szCs w:val="24"/>
          </w:rPr>
          <w:t xml:space="preserve"> </w:t>
        </w:r>
      </w:ins>
      <w:commentRangeEnd w:id="60"/>
      <w:ins w:id="62" w:author="." w:date="2021-07-25T06:49:00Z">
        <w:r w:rsidR="00DC3DA7">
          <w:rPr>
            <w:rStyle w:val="a7"/>
          </w:rPr>
          <w:commentReference w:id="60"/>
        </w:r>
      </w:ins>
      <w:r w:rsidR="00D52716">
        <w:rPr>
          <w:rFonts w:ascii="Times New Roman" w:hAnsi="Times New Roman"/>
          <w:sz w:val="24"/>
          <w:szCs w:val="24"/>
        </w:rPr>
        <w:t xml:space="preserve">specialist or a generalist based on their </w:t>
      </w:r>
      <w:r w:rsidR="00D52716" w:rsidRPr="00D52716">
        <w:rPr>
          <w:rFonts w:ascii="Times New Roman" w:hAnsi="Times New Roman"/>
          <w:sz w:val="24"/>
          <w:szCs w:val="24"/>
          <w:vertAlign w:val="superscript"/>
        </w:rPr>
        <w:t>13</w:t>
      </w:r>
      <w:r w:rsidR="00D52716">
        <w:rPr>
          <w:rFonts w:ascii="Times New Roman" w:hAnsi="Times New Roman"/>
          <w:sz w:val="24"/>
          <w:szCs w:val="24"/>
        </w:rPr>
        <w:t xml:space="preserve">C and </w:t>
      </w:r>
      <w:r w:rsidR="00D52716" w:rsidRPr="00D52716">
        <w:rPr>
          <w:rFonts w:ascii="Times New Roman" w:hAnsi="Times New Roman"/>
          <w:sz w:val="24"/>
          <w:szCs w:val="24"/>
          <w:vertAlign w:val="superscript"/>
        </w:rPr>
        <w:t>15</w:t>
      </w:r>
      <w:r w:rsidR="00D52716">
        <w:rPr>
          <w:rFonts w:ascii="Times New Roman" w:hAnsi="Times New Roman"/>
          <w:sz w:val="24"/>
          <w:szCs w:val="24"/>
        </w:rPr>
        <w:t>N signatures.</w:t>
      </w:r>
    </w:p>
    <w:p w:rsidR="006416B1" w:rsidRPr="00474BFE" w:rsidRDefault="00CA45C4" w:rsidP="00023DFE">
      <w:pPr>
        <w:rPr>
          <w:rFonts w:ascii="Times New Roman" w:hAnsi="Times New Roman"/>
          <w:sz w:val="24"/>
          <w:szCs w:val="24"/>
        </w:rPr>
      </w:pPr>
      <w:r>
        <w:rPr>
          <w:rFonts w:ascii="Times New Roman" w:hAnsi="Times New Roman"/>
          <w:sz w:val="24"/>
          <w:szCs w:val="24"/>
        </w:rPr>
        <w:t xml:space="preserve"> </w:t>
      </w:r>
    </w:p>
    <w:sectPr w:rsidR="006416B1" w:rsidRPr="00474BFE" w:rsidSect="0007642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 w:date="2021-07-25T07:19:00Z" w:initials=".">
    <w:p w:rsidR="001137D9" w:rsidRDefault="001137D9">
      <w:pPr>
        <w:pStyle w:val="a8"/>
        <w:rPr>
          <w:rFonts w:hint="eastAsia"/>
        </w:rPr>
      </w:pPr>
      <w:r>
        <w:rPr>
          <w:rStyle w:val="a7"/>
        </w:rPr>
        <w:annotationRef/>
      </w:r>
    </w:p>
    <w:p w:rsidR="001137D9" w:rsidRDefault="00DC3DA7">
      <w:pPr>
        <w:pStyle w:val="a8"/>
        <w:rPr>
          <w:rFonts w:hint="eastAsia"/>
        </w:rPr>
      </w:pPr>
      <w:r>
        <w:rPr>
          <w:rFonts w:hint="eastAsia"/>
        </w:rPr>
        <w:t xml:space="preserve">Maybe </w:t>
      </w:r>
      <w:r>
        <w:t>“</w:t>
      </w:r>
      <w:r>
        <w:rPr>
          <w:rFonts w:hint="eastAsia"/>
        </w:rPr>
        <w:t>and</w:t>
      </w:r>
      <w:r>
        <w:t>”</w:t>
      </w:r>
      <w:r>
        <w:rPr>
          <w:rFonts w:hint="eastAsia"/>
        </w:rPr>
        <w:t xml:space="preserve"> is better?</w:t>
      </w:r>
    </w:p>
    <w:p w:rsidR="00B74E19" w:rsidRDefault="00B74E19">
      <w:pPr>
        <w:pStyle w:val="a8"/>
      </w:pPr>
    </w:p>
  </w:comment>
  <w:comment w:id="0" w:author="." w:date="2021-07-25T07:15:00Z" w:initials=".">
    <w:p w:rsidR="00AB15F2" w:rsidRDefault="00AB15F2">
      <w:pPr>
        <w:pStyle w:val="a8"/>
        <w:rPr>
          <w:rFonts w:hint="eastAsia"/>
        </w:rPr>
      </w:pPr>
      <w:r>
        <w:rPr>
          <w:rStyle w:val="a7"/>
        </w:rPr>
        <w:annotationRef/>
      </w:r>
      <w:r>
        <w:rPr>
          <w:rFonts w:hint="eastAsia"/>
        </w:rPr>
        <w:t xml:space="preserve"> </w:t>
      </w:r>
      <w:r>
        <w:br/>
      </w:r>
      <w:r>
        <w:rPr>
          <w:rFonts w:hint="eastAsia"/>
        </w:rPr>
        <w:t xml:space="preserve">Imagine myself as a </w:t>
      </w:r>
      <w:r>
        <w:t>naïve</w:t>
      </w:r>
      <w:r>
        <w:rPr>
          <w:rFonts w:hint="eastAsia"/>
        </w:rPr>
        <w:t xml:space="preserve"> reader. After reading this paragraph, I kind of have an impression that ecological groups and </w:t>
      </w:r>
      <w:r>
        <w:t>functional</w:t>
      </w:r>
      <w:r>
        <w:rPr>
          <w:rFonts w:hint="eastAsia"/>
        </w:rPr>
        <w:t xml:space="preserve"> groups are similar concepts. But actually in later paragraphs you pointed out that they mean differently and should not be mixed up with each other, which might be confusing to readers</w:t>
      </w:r>
      <w:r w:rsidR="00287825">
        <w:rPr>
          <w:rFonts w:hint="eastAsia"/>
        </w:rPr>
        <w:t xml:space="preserve"> (I know they are different but I wonder if readers do too)</w:t>
      </w:r>
      <w:r>
        <w:rPr>
          <w:rFonts w:hint="eastAsia"/>
        </w:rPr>
        <w:t xml:space="preserve">.   </w:t>
      </w:r>
    </w:p>
    <w:p w:rsidR="00AB15F2" w:rsidRDefault="00AB15F2">
      <w:pPr>
        <w:pStyle w:val="a8"/>
        <w:rPr>
          <w:rFonts w:hint="eastAsia"/>
        </w:rPr>
      </w:pPr>
    </w:p>
    <w:p w:rsidR="00C92E13" w:rsidRDefault="00AB15F2">
      <w:pPr>
        <w:pStyle w:val="a8"/>
        <w:rPr>
          <w:rFonts w:hint="eastAsia"/>
        </w:rPr>
      </w:pPr>
      <w:r>
        <w:rPr>
          <w:rFonts w:hint="eastAsia"/>
        </w:rPr>
        <w:t>So do you think we sho</w:t>
      </w:r>
      <w:r w:rsidR="00287825">
        <w:rPr>
          <w:rFonts w:hint="eastAsia"/>
        </w:rPr>
        <w:t>uld define them explicitly here so that readers know at least they are different. I think this might also help them better understand what we are talking about in the later paragraphs.</w:t>
      </w:r>
    </w:p>
    <w:p w:rsidR="00C92E13" w:rsidRDefault="00C92E13">
      <w:pPr>
        <w:pStyle w:val="a8"/>
        <w:rPr>
          <w:rFonts w:hint="eastAsia"/>
        </w:rPr>
      </w:pPr>
    </w:p>
    <w:p w:rsidR="00AB15F2" w:rsidRDefault="00C92E13">
      <w:pPr>
        <w:pStyle w:val="a8"/>
        <w:rPr>
          <w:rFonts w:hint="eastAsia"/>
        </w:rPr>
      </w:pPr>
      <w:r>
        <w:rPr>
          <w:rFonts w:hint="eastAsia"/>
        </w:rPr>
        <w:t>See also comment #9.</w:t>
      </w:r>
      <w:r w:rsidR="00287825">
        <w:rPr>
          <w:rFonts w:hint="eastAsia"/>
        </w:rPr>
        <w:t xml:space="preserve"> </w:t>
      </w:r>
    </w:p>
    <w:p w:rsidR="00AB15F2" w:rsidRDefault="00AB15F2">
      <w:pPr>
        <w:pStyle w:val="a8"/>
      </w:pPr>
    </w:p>
  </w:comment>
  <w:comment w:id="4" w:author="." w:date="2021-07-25T07:19:00Z" w:initials=".">
    <w:p w:rsidR="00086523" w:rsidRDefault="00086523">
      <w:pPr>
        <w:pStyle w:val="a8"/>
        <w:rPr>
          <w:rFonts w:hint="eastAsia"/>
        </w:rPr>
      </w:pPr>
      <w:r>
        <w:rPr>
          <w:rStyle w:val="a7"/>
        </w:rPr>
        <w:annotationRef/>
      </w:r>
    </w:p>
    <w:p w:rsidR="00086523" w:rsidRDefault="00086523">
      <w:pPr>
        <w:pStyle w:val="a8"/>
        <w:rPr>
          <w:rFonts w:hint="eastAsia"/>
        </w:rPr>
      </w:pPr>
      <w:r>
        <w:rPr>
          <w:rFonts w:hint="eastAsia"/>
        </w:rPr>
        <w:t>Just wonder if a colon would be better here</w:t>
      </w:r>
      <w:r w:rsidR="00B74E19">
        <w:rPr>
          <w:rFonts w:hint="eastAsia"/>
        </w:rPr>
        <w:t>.</w:t>
      </w:r>
    </w:p>
    <w:p w:rsidR="00B74E19" w:rsidRDefault="00B74E19">
      <w:pPr>
        <w:pStyle w:val="a8"/>
      </w:pPr>
    </w:p>
  </w:comment>
  <w:comment w:id="7" w:author="." w:date="2021-07-25T07:19:00Z" w:initials=".">
    <w:p w:rsidR="00086523" w:rsidRDefault="00086523">
      <w:pPr>
        <w:pStyle w:val="a8"/>
        <w:rPr>
          <w:rFonts w:hint="eastAsia"/>
        </w:rPr>
      </w:pPr>
      <w:r>
        <w:rPr>
          <w:rStyle w:val="a7"/>
        </w:rPr>
        <w:annotationRef/>
      </w:r>
    </w:p>
    <w:p w:rsidR="00086523" w:rsidRDefault="00086523">
      <w:pPr>
        <w:pStyle w:val="a8"/>
        <w:rPr>
          <w:rFonts w:hint="eastAsia"/>
        </w:rPr>
      </w:pPr>
      <w:r>
        <w:rPr>
          <w:rFonts w:hint="eastAsia"/>
        </w:rPr>
        <w:t xml:space="preserve">Same as </w:t>
      </w:r>
      <w:r w:rsidR="00C92E13">
        <w:rPr>
          <w:rFonts w:hint="eastAsia"/>
        </w:rPr>
        <w:t>comment #3.</w:t>
      </w:r>
    </w:p>
    <w:p w:rsidR="00B74E19" w:rsidRDefault="00B74E19">
      <w:pPr>
        <w:pStyle w:val="a8"/>
      </w:pPr>
    </w:p>
  </w:comment>
  <w:comment w:id="12" w:author="." w:date="2021-07-25T07:19:00Z" w:initials=".">
    <w:p w:rsidR="00086523" w:rsidRDefault="00086523">
      <w:pPr>
        <w:pStyle w:val="a8"/>
        <w:rPr>
          <w:rFonts w:hint="eastAsia"/>
        </w:rPr>
      </w:pPr>
      <w:r>
        <w:rPr>
          <w:rStyle w:val="a7"/>
        </w:rPr>
        <w:annotationRef/>
      </w:r>
    </w:p>
    <w:p w:rsidR="00086523" w:rsidRDefault="00086523">
      <w:pPr>
        <w:pStyle w:val="a8"/>
        <w:rPr>
          <w:rFonts w:hint="eastAsia"/>
        </w:rPr>
      </w:pPr>
      <w:r>
        <w:rPr>
          <w:rFonts w:hint="eastAsia"/>
        </w:rPr>
        <w:t xml:space="preserve">Same as </w:t>
      </w:r>
      <w:r w:rsidR="00C92E13">
        <w:rPr>
          <w:rFonts w:hint="eastAsia"/>
        </w:rPr>
        <w:t>comment #3.</w:t>
      </w:r>
    </w:p>
    <w:p w:rsidR="00B74E19" w:rsidRDefault="00B74E19">
      <w:pPr>
        <w:pStyle w:val="a8"/>
      </w:pPr>
    </w:p>
  </w:comment>
  <w:comment w:id="18" w:author="." w:date="2021-07-25T07:19:00Z" w:initials=".">
    <w:p w:rsidR="00086523" w:rsidRDefault="00086523">
      <w:pPr>
        <w:pStyle w:val="a8"/>
        <w:rPr>
          <w:rFonts w:hint="eastAsia"/>
        </w:rPr>
      </w:pPr>
      <w:r>
        <w:rPr>
          <w:rStyle w:val="a7"/>
        </w:rPr>
        <w:annotationRef/>
      </w:r>
    </w:p>
    <w:p w:rsidR="00086523" w:rsidRDefault="00C92E13">
      <w:pPr>
        <w:pStyle w:val="a8"/>
        <w:rPr>
          <w:rFonts w:hint="eastAsia"/>
        </w:rPr>
      </w:pPr>
      <w:r>
        <w:rPr>
          <w:rFonts w:hint="eastAsia"/>
        </w:rPr>
        <w:t>Same as comment #3.</w:t>
      </w:r>
    </w:p>
    <w:p w:rsidR="00B74E19" w:rsidRDefault="00B74E19">
      <w:pPr>
        <w:pStyle w:val="a8"/>
      </w:pPr>
    </w:p>
  </w:comment>
  <w:comment w:id="20" w:author="." w:date="2021-07-25T07:19:00Z" w:initials=".">
    <w:p w:rsidR="00086523" w:rsidRDefault="00086523">
      <w:pPr>
        <w:pStyle w:val="a8"/>
        <w:rPr>
          <w:rFonts w:hint="eastAsia"/>
        </w:rPr>
      </w:pPr>
      <w:r>
        <w:rPr>
          <w:rStyle w:val="a7"/>
        </w:rPr>
        <w:annotationRef/>
      </w:r>
    </w:p>
    <w:p w:rsidR="00086523" w:rsidRDefault="00034C37">
      <w:pPr>
        <w:pStyle w:val="a8"/>
        <w:rPr>
          <w:rFonts w:hint="eastAsia"/>
        </w:rPr>
      </w:pPr>
      <w:r>
        <w:rPr>
          <w:rFonts w:hint="eastAsia"/>
        </w:rPr>
        <w:t>I guess</w:t>
      </w:r>
      <w:r w:rsidR="00086523">
        <w:rPr>
          <w:rFonts w:hint="eastAsia"/>
        </w:rPr>
        <w:t xml:space="preserve"> t</w:t>
      </w:r>
      <w:r>
        <w:rPr>
          <w:rFonts w:hint="eastAsia"/>
        </w:rPr>
        <w:t>his</w:t>
      </w:r>
      <w:r w:rsidR="00086523">
        <w:rPr>
          <w:rFonts w:hint="eastAsia"/>
        </w:rPr>
        <w:t xml:space="preserve"> system has been </w:t>
      </w:r>
      <w:r>
        <w:rPr>
          <w:rFonts w:hint="eastAsia"/>
        </w:rPr>
        <w:t xml:space="preserve">widely </w:t>
      </w:r>
      <w:r w:rsidR="00086523">
        <w:rPr>
          <w:rFonts w:hint="eastAsia"/>
        </w:rPr>
        <w:t xml:space="preserve">used to study </w:t>
      </w:r>
      <w:r>
        <w:rPr>
          <w:rFonts w:hint="eastAsia"/>
        </w:rPr>
        <w:t xml:space="preserve">how earthworms in general, not </w:t>
      </w:r>
      <w:r w:rsidR="00C92E13">
        <w:rPr>
          <w:rFonts w:hint="eastAsia"/>
        </w:rPr>
        <w:t xml:space="preserve">only </w:t>
      </w:r>
      <w:r>
        <w:rPr>
          <w:rFonts w:hint="eastAsia"/>
        </w:rPr>
        <w:t xml:space="preserve">limited to the invasive ones, </w:t>
      </w:r>
      <w:r>
        <w:t>affect</w:t>
      </w:r>
      <w:r>
        <w:rPr>
          <w:rFonts w:hint="eastAsia"/>
        </w:rPr>
        <w:t xml:space="preserve"> communities and ecosystems, though most of the studies have focused on invasive ones.</w:t>
      </w:r>
      <w:r w:rsidR="00086523">
        <w:rPr>
          <w:rFonts w:hint="eastAsia"/>
        </w:rPr>
        <w:t xml:space="preserve"> </w:t>
      </w:r>
    </w:p>
    <w:p w:rsidR="00C92E13" w:rsidRDefault="00C92E13">
      <w:pPr>
        <w:pStyle w:val="a8"/>
      </w:pPr>
    </w:p>
  </w:comment>
  <w:comment w:id="25" w:author="." w:date="2021-07-25T07:20:00Z" w:initials=".">
    <w:p w:rsidR="00C92E13" w:rsidRDefault="00C92E13">
      <w:pPr>
        <w:pStyle w:val="a8"/>
        <w:rPr>
          <w:rFonts w:hint="eastAsia"/>
        </w:rPr>
      </w:pPr>
      <w:r>
        <w:rPr>
          <w:rStyle w:val="a7"/>
        </w:rPr>
        <w:annotationRef/>
      </w:r>
    </w:p>
    <w:p w:rsidR="00C92E13" w:rsidRDefault="00C92E13">
      <w:pPr>
        <w:pStyle w:val="a8"/>
        <w:rPr>
          <w:rFonts w:hint="eastAsia"/>
        </w:rPr>
      </w:pPr>
      <w:r>
        <w:rPr>
          <w:rFonts w:hint="eastAsia"/>
        </w:rPr>
        <w:t>Just feel this</w:t>
      </w:r>
      <w:r w:rsidR="003C4CF6">
        <w:rPr>
          <w:rFonts w:hint="eastAsia"/>
        </w:rPr>
        <w:t xml:space="preserve"> sounds smoother! What do you </w:t>
      </w:r>
      <w:r w:rsidR="003C4CF6">
        <w:t>think</w:t>
      </w:r>
      <w:r w:rsidR="003C4CF6">
        <w:rPr>
          <w:rFonts w:hint="eastAsia"/>
        </w:rPr>
        <w:t>?</w:t>
      </w:r>
    </w:p>
    <w:p w:rsidR="00B74E19" w:rsidRDefault="00B74E19">
      <w:pPr>
        <w:pStyle w:val="a8"/>
      </w:pPr>
    </w:p>
  </w:comment>
  <w:comment w:id="30" w:author="." w:date="2021-07-25T07:15:00Z" w:initials=".">
    <w:p w:rsidR="001137D9" w:rsidRDefault="001137D9">
      <w:pPr>
        <w:pStyle w:val="a8"/>
        <w:rPr>
          <w:rFonts w:hint="eastAsia"/>
        </w:rPr>
      </w:pPr>
      <w:r>
        <w:rPr>
          <w:rStyle w:val="a7"/>
        </w:rPr>
        <w:annotationRef/>
      </w:r>
    </w:p>
    <w:p w:rsidR="00C92E13" w:rsidRDefault="00287825">
      <w:pPr>
        <w:pStyle w:val="a8"/>
        <w:rPr>
          <w:rFonts w:hint="eastAsia"/>
        </w:rPr>
      </w:pPr>
      <w:r>
        <w:rPr>
          <w:rFonts w:hint="eastAsia"/>
        </w:rPr>
        <w:t>This is t</w:t>
      </w:r>
      <w:r w:rsidR="001137D9">
        <w:rPr>
          <w:rFonts w:hint="eastAsia"/>
        </w:rPr>
        <w:t>he</w:t>
      </w:r>
      <w:r>
        <w:rPr>
          <w:rFonts w:hint="eastAsia"/>
        </w:rPr>
        <w:t xml:space="preserve"> main</w:t>
      </w:r>
      <w:r w:rsidR="001137D9">
        <w:rPr>
          <w:rFonts w:hint="eastAsia"/>
        </w:rPr>
        <w:t xml:space="preserve"> distinction between </w:t>
      </w:r>
      <w:r w:rsidR="001137D9">
        <w:t>“</w:t>
      </w:r>
      <w:r w:rsidR="001137D9">
        <w:rPr>
          <w:rFonts w:hint="eastAsia"/>
        </w:rPr>
        <w:t>ecological groups</w:t>
      </w:r>
      <w:r w:rsidR="001137D9">
        <w:t>”</w:t>
      </w:r>
      <w:r w:rsidR="001137D9">
        <w:rPr>
          <w:rFonts w:hint="eastAsia"/>
        </w:rPr>
        <w:t xml:space="preserve"> and </w:t>
      </w:r>
      <w:r w:rsidR="001137D9">
        <w:t>“</w:t>
      </w:r>
      <w:r w:rsidR="001137D9">
        <w:rPr>
          <w:rFonts w:hint="eastAsia"/>
        </w:rPr>
        <w:t>functional groups</w:t>
      </w:r>
      <w:r w:rsidR="001137D9">
        <w:t>”</w:t>
      </w:r>
      <w:r w:rsidR="00DC3DA7">
        <w:rPr>
          <w:rFonts w:hint="eastAsia"/>
        </w:rPr>
        <w:t>.</w:t>
      </w:r>
      <w:r>
        <w:rPr>
          <w:rFonts w:hint="eastAsia"/>
        </w:rPr>
        <w:t xml:space="preserve"> Maybe provide this information in the first paragraph?</w:t>
      </w:r>
    </w:p>
    <w:p w:rsidR="00C92E13" w:rsidRDefault="00C92E13">
      <w:pPr>
        <w:pStyle w:val="a8"/>
        <w:rPr>
          <w:rFonts w:hint="eastAsia"/>
        </w:rPr>
      </w:pPr>
    </w:p>
    <w:p w:rsidR="00287825" w:rsidRDefault="00287825">
      <w:pPr>
        <w:pStyle w:val="a8"/>
        <w:rPr>
          <w:rFonts w:hint="eastAsia"/>
        </w:rPr>
      </w:pPr>
      <w:r>
        <w:rPr>
          <w:rFonts w:hint="eastAsia"/>
        </w:rPr>
        <w:t xml:space="preserve"> See also comment #2.</w:t>
      </w:r>
    </w:p>
    <w:p w:rsidR="00287825" w:rsidRDefault="00287825">
      <w:pPr>
        <w:pStyle w:val="a8"/>
      </w:pPr>
    </w:p>
  </w:comment>
  <w:comment w:id="31" w:author="." w:date="2021-07-25T07:19:00Z" w:initials=".">
    <w:p w:rsidR="001137D9" w:rsidRDefault="001137D9">
      <w:pPr>
        <w:pStyle w:val="a8"/>
        <w:rPr>
          <w:rFonts w:hint="eastAsia"/>
        </w:rPr>
      </w:pPr>
      <w:r>
        <w:rPr>
          <w:rStyle w:val="a7"/>
        </w:rPr>
        <w:annotationRef/>
      </w:r>
    </w:p>
    <w:p w:rsidR="001137D9" w:rsidRDefault="001137D9">
      <w:pPr>
        <w:pStyle w:val="a8"/>
        <w:rPr>
          <w:rFonts w:hint="eastAsia"/>
        </w:rPr>
      </w:pPr>
      <w:r>
        <w:rPr>
          <w:rFonts w:hint="eastAsia"/>
        </w:rPr>
        <w:t xml:space="preserve">Nice point! </w:t>
      </w:r>
    </w:p>
    <w:p w:rsidR="00B74E19" w:rsidRDefault="00B74E19">
      <w:pPr>
        <w:pStyle w:val="a8"/>
      </w:pPr>
    </w:p>
  </w:comment>
  <w:comment w:id="33" w:author="." w:date="2021-07-25T07:19:00Z" w:initials=".">
    <w:p w:rsidR="00034C37" w:rsidRDefault="00034C37">
      <w:pPr>
        <w:pStyle w:val="a8"/>
        <w:rPr>
          <w:rFonts w:hint="eastAsia"/>
        </w:rPr>
      </w:pPr>
      <w:r>
        <w:rPr>
          <w:rStyle w:val="a7"/>
        </w:rPr>
        <w:annotationRef/>
      </w:r>
    </w:p>
    <w:p w:rsidR="00034C37" w:rsidRDefault="00034C37">
      <w:pPr>
        <w:pStyle w:val="a8"/>
        <w:rPr>
          <w:rFonts w:hint="eastAsia"/>
        </w:rPr>
      </w:pPr>
      <w:r>
        <w:rPr>
          <w:rFonts w:hint="eastAsia"/>
        </w:rPr>
        <w:t xml:space="preserve">Just feel that the original sentence is </w:t>
      </w:r>
      <w:proofErr w:type="spellStart"/>
      <w:r>
        <w:rPr>
          <w:rFonts w:hint="eastAsia"/>
        </w:rPr>
        <w:t>kinda</w:t>
      </w:r>
      <w:proofErr w:type="spellEnd"/>
      <w:r>
        <w:rPr>
          <w:rFonts w:hint="eastAsia"/>
        </w:rPr>
        <w:t xml:space="preserve"> long. Maybe break it into two?</w:t>
      </w:r>
    </w:p>
    <w:p w:rsidR="00C92E13" w:rsidRDefault="00C92E13">
      <w:pPr>
        <w:pStyle w:val="a8"/>
      </w:pPr>
    </w:p>
  </w:comment>
  <w:comment w:id="37" w:author="." w:date="2021-07-25T07:19:00Z" w:initials=".">
    <w:p w:rsidR="00993B1E" w:rsidRDefault="00993B1E">
      <w:pPr>
        <w:pStyle w:val="a8"/>
        <w:rPr>
          <w:rFonts w:hint="eastAsia"/>
        </w:rPr>
      </w:pPr>
      <w:r>
        <w:rPr>
          <w:rStyle w:val="a7"/>
        </w:rPr>
        <w:annotationRef/>
      </w:r>
    </w:p>
    <w:p w:rsidR="00993B1E" w:rsidRDefault="00B8662D">
      <w:pPr>
        <w:pStyle w:val="a8"/>
        <w:rPr>
          <w:rFonts w:hint="eastAsia"/>
        </w:rPr>
      </w:pPr>
      <w:r>
        <w:rPr>
          <w:rFonts w:hint="eastAsia"/>
        </w:rPr>
        <w:t xml:space="preserve">1. </w:t>
      </w:r>
      <w:r w:rsidR="00993B1E">
        <w:rPr>
          <w:rFonts w:hint="eastAsia"/>
        </w:rPr>
        <w:t xml:space="preserve">I feel that the original sentence is a bit </w:t>
      </w:r>
      <w:r w:rsidR="00DC3DA7">
        <w:rPr>
          <w:rFonts w:hint="eastAsia"/>
        </w:rPr>
        <w:t>hard</w:t>
      </w:r>
      <w:r w:rsidR="00993B1E">
        <w:rPr>
          <w:rFonts w:hint="eastAsia"/>
        </w:rPr>
        <w:t xml:space="preserve"> to read, and so I tried to rewrite it. Not sure if this </w:t>
      </w:r>
      <w:r w:rsidR="002C7EE7">
        <w:rPr>
          <w:rFonts w:hint="eastAsia"/>
        </w:rPr>
        <w:t xml:space="preserve">sounds </w:t>
      </w:r>
      <w:r w:rsidR="00993B1E">
        <w:rPr>
          <w:rFonts w:hint="eastAsia"/>
        </w:rPr>
        <w:t xml:space="preserve">better. Feel free to delete or further </w:t>
      </w:r>
      <w:r>
        <w:rPr>
          <w:rFonts w:hint="eastAsia"/>
        </w:rPr>
        <w:t xml:space="preserve">modify it if it changes your original message. </w:t>
      </w:r>
    </w:p>
    <w:p w:rsidR="00B8662D" w:rsidRDefault="00B8662D">
      <w:pPr>
        <w:pStyle w:val="a8"/>
        <w:rPr>
          <w:rFonts w:hint="eastAsia"/>
        </w:rPr>
      </w:pPr>
    </w:p>
    <w:p w:rsidR="00B8662D" w:rsidRDefault="00B8662D">
      <w:pPr>
        <w:pStyle w:val="a8"/>
        <w:rPr>
          <w:rFonts w:hint="eastAsia"/>
        </w:rPr>
      </w:pPr>
      <w:r>
        <w:rPr>
          <w:rFonts w:hint="eastAsia"/>
        </w:rPr>
        <w:t xml:space="preserve">2. Is there a particular reason why you mention </w:t>
      </w:r>
      <w:r>
        <w:t>“</w:t>
      </w:r>
      <w:r>
        <w:rPr>
          <w:rFonts w:hint="eastAsia"/>
        </w:rPr>
        <w:t>natural abundance</w:t>
      </w:r>
      <w:r>
        <w:t>”</w:t>
      </w:r>
      <w:r>
        <w:rPr>
          <w:rFonts w:hint="eastAsia"/>
        </w:rPr>
        <w:t xml:space="preserve"> of stable </w:t>
      </w:r>
      <w:r>
        <w:t>isotopes</w:t>
      </w:r>
      <w:r>
        <w:rPr>
          <w:rFonts w:hint="eastAsia"/>
        </w:rPr>
        <w:t xml:space="preserve"> of earthworms he</w:t>
      </w:r>
      <w:r w:rsidR="00FE0C8E">
        <w:rPr>
          <w:rFonts w:hint="eastAsia"/>
        </w:rPr>
        <w:t xml:space="preserve">re? </w:t>
      </w:r>
    </w:p>
    <w:p w:rsidR="00993B1E" w:rsidRDefault="00993B1E">
      <w:pPr>
        <w:pStyle w:val="a8"/>
      </w:pPr>
    </w:p>
  </w:comment>
  <w:comment w:id="60" w:author="." w:date="2021-07-25T07:19:00Z" w:initials=".">
    <w:p w:rsidR="00DC3DA7" w:rsidRDefault="00DC3DA7">
      <w:pPr>
        <w:pStyle w:val="a8"/>
        <w:rPr>
          <w:rFonts w:hint="eastAsia"/>
        </w:rPr>
      </w:pPr>
      <w:r>
        <w:rPr>
          <w:rStyle w:val="a7"/>
        </w:rPr>
        <w:annotationRef/>
      </w:r>
    </w:p>
    <w:p w:rsidR="00DC3DA7" w:rsidRDefault="00DC3DA7">
      <w:pPr>
        <w:pStyle w:val="a8"/>
        <w:rPr>
          <w:rFonts w:hint="eastAsia"/>
        </w:rPr>
      </w:pPr>
      <w:r>
        <w:rPr>
          <w:rFonts w:hint="eastAsia"/>
        </w:rPr>
        <w:t>Should we be more explicit here since specialist/generalist can be viewed in many different aspects (e.g., thermo)?</w:t>
      </w:r>
    </w:p>
    <w:p w:rsidR="00DC3DA7" w:rsidRDefault="00DC3DA7">
      <w:pPr>
        <w:pStyle w:val="a8"/>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7AD" w:rsidRDefault="007E17AD" w:rsidP="00497C94">
      <w:pPr>
        <w:spacing w:after="0" w:line="240" w:lineRule="auto"/>
      </w:pPr>
      <w:r>
        <w:separator/>
      </w:r>
    </w:p>
  </w:endnote>
  <w:endnote w:type="continuationSeparator" w:id="0">
    <w:p w:rsidR="007E17AD" w:rsidRDefault="007E17AD" w:rsidP="00497C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7AD" w:rsidRDefault="007E17AD" w:rsidP="00497C94">
      <w:pPr>
        <w:spacing w:after="0" w:line="240" w:lineRule="auto"/>
      </w:pPr>
      <w:r>
        <w:separator/>
      </w:r>
    </w:p>
  </w:footnote>
  <w:footnote w:type="continuationSeparator" w:id="0">
    <w:p w:rsidR="007E17AD" w:rsidRDefault="007E17AD" w:rsidP="00497C9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trackRevisions/>
  <w:defaultTabStop w:val="720"/>
  <w:characterSpacingControl w:val="doNotCompress"/>
  <w:hdrShapeDefaults>
    <o:shapedefaults v:ext="edit" spidmax="22530"/>
  </w:hdrShapeDefaults>
  <w:footnotePr>
    <w:footnote w:id="-1"/>
    <w:footnote w:id="0"/>
  </w:footnotePr>
  <w:endnotePr>
    <w:endnote w:id="-1"/>
    <w:endnote w:id="0"/>
  </w:endnotePr>
  <w:compat>
    <w:useFELayout/>
  </w:compat>
  <w:rsids>
    <w:rsidRoot w:val="00FA73B5"/>
    <w:rsid w:val="00001230"/>
    <w:rsid w:val="00004FAE"/>
    <w:rsid w:val="00010614"/>
    <w:rsid w:val="0001659C"/>
    <w:rsid w:val="00017A93"/>
    <w:rsid w:val="00023D0B"/>
    <w:rsid w:val="00023DFE"/>
    <w:rsid w:val="000341A6"/>
    <w:rsid w:val="00034C37"/>
    <w:rsid w:val="00043855"/>
    <w:rsid w:val="0007642F"/>
    <w:rsid w:val="000832AB"/>
    <w:rsid w:val="00086523"/>
    <w:rsid w:val="00092C15"/>
    <w:rsid w:val="000A42BA"/>
    <w:rsid w:val="000A5B6E"/>
    <w:rsid w:val="000B07B9"/>
    <w:rsid w:val="000B178D"/>
    <w:rsid w:val="000E3A45"/>
    <w:rsid w:val="000E7CF0"/>
    <w:rsid w:val="001137D9"/>
    <w:rsid w:val="001708B8"/>
    <w:rsid w:val="00172686"/>
    <w:rsid w:val="0018794E"/>
    <w:rsid w:val="001A3A9F"/>
    <w:rsid w:val="001B65E6"/>
    <w:rsid w:val="001E237C"/>
    <w:rsid w:val="001F1089"/>
    <w:rsid w:val="00213E67"/>
    <w:rsid w:val="002261D8"/>
    <w:rsid w:val="00234B42"/>
    <w:rsid w:val="002351D1"/>
    <w:rsid w:val="0024012C"/>
    <w:rsid w:val="00242C79"/>
    <w:rsid w:val="00245838"/>
    <w:rsid w:val="00277145"/>
    <w:rsid w:val="00277D04"/>
    <w:rsid w:val="00280A78"/>
    <w:rsid w:val="00284E5D"/>
    <w:rsid w:val="00287825"/>
    <w:rsid w:val="002C330A"/>
    <w:rsid w:val="002C7EE7"/>
    <w:rsid w:val="002E186B"/>
    <w:rsid w:val="002F26B6"/>
    <w:rsid w:val="00300DD3"/>
    <w:rsid w:val="003054E9"/>
    <w:rsid w:val="00317D21"/>
    <w:rsid w:val="00322150"/>
    <w:rsid w:val="00340695"/>
    <w:rsid w:val="003460BA"/>
    <w:rsid w:val="00356FDE"/>
    <w:rsid w:val="003A35DE"/>
    <w:rsid w:val="003C4CF6"/>
    <w:rsid w:val="003D3E38"/>
    <w:rsid w:val="003D5AE4"/>
    <w:rsid w:val="003F11EE"/>
    <w:rsid w:val="0041093B"/>
    <w:rsid w:val="004208D0"/>
    <w:rsid w:val="00442D96"/>
    <w:rsid w:val="00447A02"/>
    <w:rsid w:val="00461938"/>
    <w:rsid w:val="00474A00"/>
    <w:rsid w:val="00474BFE"/>
    <w:rsid w:val="00484736"/>
    <w:rsid w:val="00497C94"/>
    <w:rsid w:val="004A1070"/>
    <w:rsid w:val="004B422F"/>
    <w:rsid w:val="004B57A9"/>
    <w:rsid w:val="004D2784"/>
    <w:rsid w:val="004F48A5"/>
    <w:rsid w:val="00552CCF"/>
    <w:rsid w:val="00571FDF"/>
    <w:rsid w:val="005B3012"/>
    <w:rsid w:val="005E5DC9"/>
    <w:rsid w:val="005F20E4"/>
    <w:rsid w:val="00604AFB"/>
    <w:rsid w:val="0061263B"/>
    <w:rsid w:val="006416B1"/>
    <w:rsid w:val="006B1F83"/>
    <w:rsid w:val="006C175C"/>
    <w:rsid w:val="006C50B6"/>
    <w:rsid w:val="006D5985"/>
    <w:rsid w:val="006D6880"/>
    <w:rsid w:val="006E50C9"/>
    <w:rsid w:val="006F1B1C"/>
    <w:rsid w:val="006F2E53"/>
    <w:rsid w:val="007507CF"/>
    <w:rsid w:val="00794EB6"/>
    <w:rsid w:val="007B47B3"/>
    <w:rsid w:val="007D2BD5"/>
    <w:rsid w:val="007D7E97"/>
    <w:rsid w:val="007E17AD"/>
    <w:rsid w:val="008111F8"/>
    <w:rsid w:val="00814825"/>
    <w:rsid w:val="00817B63"/>
    <w:rsid w:val="00834020"/>
    <w:rsid w:val="00863B9A"/>
    <w:rsid w:val="00866DA8"/>
    <w:rsid w:val="00892058"/>
    <w:rsid w:val="008A0041"/>
    <w:rsid w:val="008D6F16"/>
    <w:rsid w:val="00905EA5"/>
    <w:rsid w:val="00915C7A"/>
    <w:rsid w:val="00926AA5"/>
    <w:rsid w:val="00926DAA"/>
    <w:rsid w:val="00960ECA"/>
    <w:rsid w:val="00966B77"/>
    <w:rsid w:val="009851CB"/>
    <w:rsid w:val="00993B1E"/>
    <w:rsid w:val="00995C49"/>
    <w:rsid w:val="009A25C9"/>
    <w:rsid w:val="009D00E6"/>
    <w:rsid w:val="009D647F"/>
    <w:rsid w:val="009F033D"/>
    <w:rsid w:val="009F5724"/>
    <w:rsid w:val="00A1582C"/>
    <w:rsid w:val="00A3350B"/>
    <w:rsid w:val="00A34426"/>
    <w:rsid w:val="00A40635"/>
    <w:rsid w:val="00A5051C"/>
    <w:rsid w:val="00AA5146"/>
    <w:rsid w:val="00AB15F2"/>
    <w:rsid w:val="00AB6809"/>
    <w:rsid w:val="00AB6A02"/>
    <w:rsid w:val="00AB6BCA"/>
    <w:rsid w:val="00AC1DAC"/>
    <w:rsid w:val="00AD5166"/>
    <w:rsid w:val="00AE2DAB"/>
    <w:rsid w:val="00AF17CA"/>
    <w:rsid w:val="00B6111B"/>
    <w:rsid w:val="00B6727C"/>
    <w:rsid w:val="00B74E19"/>
    <w:rsid w:val="00B77C8F"/>
    <w:rsid w:val="00B8662D"/>
    <w:rsid w:val="00B96E5A"/>
    <w:rsid w:val="00BB2B6F"/>
    <w:rsid w:val="00BC3001"/>
    <w:rsid w:val="00BD19C1"/>
    <w:rsid w:val="00BF6D5B"/>
    <w:rsid w:val="00C04E1B"/>
    <w:rsid w:val="00C1159A"/>
    <w:rsid w:val="00C43950"/>
    <w:rsid w:val="00C73A94"/>
    <w:rsid w:val="00C8117B"/>
    <w:rsid w:val="00C92E13"/>
    <w:rsid w:val="00CA45C4"/>
    <w:rsid w:val="00CB32B4"/>
    <w:rsid w:val="00CE1E0F"/>
    <w:rsid w:val="00D169DF"/>
    <w:rsid w:val="00D20851"/>
    <w:rsid w:val="00D4292B"/>
    <w:rsid w:val="00D445C7"/>
    <w:rsid w:val="00D52716"/>
    <w:rsid w:val="00DB71E8"/>
    <w:rsid w:val="00DC13F9"/>
    <w:rsid w:val="00DC3DA7"/>
    <w:rsid w:val="00DF0807"/>
    <w:rsid w:val="00E059E6"/>
    <w:rsid w:val="00E239E8"/>
    <w:rsid w:val="00E25D9D"/>
    <w:rsid w:val="00E25E45"/>
    <w:rsid w:val="00E418B8"/>
    <w:rsid w:val="00E45D30"/>
    <w:rsid w:val="00E75C1E"/>
    <w:rsid w:val="00EA184B"/>
    <w:rsid w:val="00EA5FD4"/>
    <w:rsid w:val="00ED49C5"/>
    <w:rsid w:val="00ED6383"/>
    <w:rsid w:val="00EE5615"/>
    <w:rsid w:val="00EF50D0"/>
    <w:rsid w:val="00F22880"/>
    <w:rsid w:val="00F3487E"/>
    <w:rsid w:val="00F95F29"/>
    <w:rsid w:val="00FA73B5"/>
    <w:rsid w:val="00FC54EE"/>
    <w:rsid w:val="00FE0C8E"/>
    <w:rsid w:val="00FF7B2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42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7C94"/>
    <w:pPr>
      <w:tabs>
        <w:tab w:val="center" w:pos="4153"/>
        <w:tab w:val="right" w:pos="8306"/>
      </w:tabs>
      <w:snapToGrid w:val="0"/>
    </w:pPr>
    <w:rPr>
      <w:sz w:val="20"/>
      <w:szCs w:val="20"/>
    </w:rPr>
  </w:style>
  <w:style w:type="character" w:customStyle="1" w:styleId="a4">
    <w:name w:val="頁首 字元"/>
    <w:basedOn w:val="a0"/>
    <w:link w:val="a3"/>
    <w:uiPriority w:val="99"/>
    <w:rsid w:val="00497C94"/>
    <w:rPr>
      <w:sz w:val="20"/>
      <w:szCs w:val="20"/>
    </w:rPr>
  </w:style>
  <w:style w:type="paragraph" w:styleId="a5">
    <w:name w:val="footer"/>
    <w:basedOn w:val="a"/>
    <w:link w:val="a6"/>
    <w:uiPriority w:val="99"/>
    <w:unhideWhenUsed/>
    <w:rsid w:val="00497C94"/>
    <w:pPr>
      <w:tabs>
        <w:tab w:val="center" w:pos="4153"/>
        <w:tab w:val="right" w:pos="8306"/>
      </w:tabs>
      <w:snapToGrid w:val="0"/>
    </w:pPr>
    <w:rPr>
      <w:sz w:val="20"/>
      <w:szCs w:val="20"/>
    </w:rPr>
  </w:style>
  <w:style w:type="character" w:customStyle="1" w:styleId="a6">
    <w:name w:val="頁尾 字元"/>
    <w:basedOn w:val="a0"/>
    <w:link w:val="a5"/>
    <w:uiPriority w:val="99"/>
    <w:rsid w:val="00497C94"/>
    <w:rPr>
      <w:sz w:val="20"/>
      <w:szCs w:val="20"/>
    </w:rPr>
  </w:style>
  <w:style w:type="paragraph" w:styleId="Web">
    <w:name w:val="Normal (Web)"/>
    <w:basedOn w:val="a"/>
    <w:uiPriority w:val="99"/>
    <w:unhideWhenUsed/>
    <w:rsid w:val="00FC54EE"/>
    <w:pPr>
      <w:spacing w:before="100" w:beforeAutospacing="1" w:after="100" w:afterAutospacing="1" w:line="240" w:lineRule="auto"/>
    </w:pPr>
    <w:rPr>
      <w:rFonts w:ascii="新細明體" w:eastAsia="新細明體" w:hAnsi="新細明體" w:cs="新細明體"/>
      <w:sz w:val="24"/>
      <w:szCs w:val="24"/>
    </w:rPr>
  </w:style>
  <w:style w:type="character" w:styleId="a7">
    <w:name w:val="annotation reference"/>
    <w:basedOn w:val="a0"/>
    <w:uiPriority w:val="99"/>
    <w:semiHidden/>
    <w:unhideWhenUsed/>
    <w:rsid w:val="00086523"/>
    <w:rPr>
      <w:sz w:val="16"/>
      <w:szCs w:val="16"/>
    </w:rPr>
  </w:style>
  <w:style w:type="paragraph" w:styleId="a8">
    <w:name w:val="annotation text"/>
    <w:basedOn w:val="a"/>
    <w:link w:val="a9"/>
    <w:uiPriority w:val="99"/>
    <w:semiHidden/>
    <w:unhideWhenUsed/>
    <w:rsid w:val="00086523"/>
    <w:pPr>
      <w:spacing w:line="240" w:lineRule="auto"/>
    </w:pPr>
    <w:rPr>
      <w:sz w:val="20"/>
      <w:szCs w:val="20"/>
    </w:rPr>
  </w:style>
  <w:style w:type="character" w:customStyle="1" w:styleId="a9">
    <w:name w:val="註解文字 字元"/>
    <w:basedOn w:val="a0"/>
    <w:link w:val="a8"/>
    <w:uiPriority w:val="99"/>
    <w:semiHidden/>
    <w:rsid w:val="00086523"/>
    <w:rPr>
      <w:sz w:val="20"/>
      <w:szCs w:val="20"/>
    </w:rPr>
  </w:style>
  <w:style w:type="paragraph" w:styleId="aa">
    <w:name w:val="annotation subject"/>
    <w:basedOn w:val="a8"/>
    <w:next w:val="a8"/>
    <w:link w:val="ab"/>
    <w:uiPriority w:val="99"/>
    <w:semiHidden/>
    <w:unhideWhenUsed/>
    <w:rsid w:val="00086523"/>
    <w:rPr>
      <w:b/>
      <w:bCs/>
    </w:rPr>
  </w:style>
  <w:style w:type="character" w:customStyle="1" w:styleId="ab">
    <w:name w:val="註解主旨 字元"/>
    <w:basedOn w:val="a9"/>
    <w:link w:val="aa"/>
    <w:uiPriority w:val="99"/>
    <w:semiHidden/>
    <w:rsid w:val="00086523"/>
    <w:rPr>
      <w:b/>
      <w:bCs/>
    </w:rPr>
  </w:style>
  <w:style w:type="paragraph" w:styleId="ac">
    <w:name w:val="Balloon Text"/>
    <w:basedOn w:val="a"/>
    <w:link w:val="ad"/>
    <w:uiPriority w:val="99"/>
    <w:semiHidden/>
    <w:unhideWhenUsed/>
    <w:rsid w:val="00086523"/>
    <w:pPr>
      <w:spacing w:after="0" w:line="240" w:lineRule="auto"/>
    </w:pPr>
    <w:rPr>
      <w:rFonts w:ascii="新細明體" w:eastAsia="新細明體"/>
      <w:sz w:val="18"/>
      <w:szCs w:val="18"/>
    </w:rPr>
  </w:style>
  <w:style w:type="character" w:customStyle="1" w:styleId="ad">
    <w:name w:val="註解方塊文字 字元"/>
    <w:basedOn w:val="a0"/>
    <w:link w:val="ac"/>
    <w:uiPriority w:val="99"/>
    <w:semiHidden/>
    <w:rsid w:val="00086523"/>
    <w:rPr>
      <w:rFonts w:ascii="新細明體" w:eastAsia="新細明體"/>
      <w:sz w:val="18"/>
      <w:szCs w:val="18"/>
    </w:rPr>
  </w:style>
  <w:style w:type="paragraph" w:styleId="ae">
    <w:name w:val="Revision"/>
    <w:hidden/>
    <w:uiPriority w:val="99"/>
    <w:semiHidden/>
    <w:rsid w:val="00086523"/>
    <w:pPr>
      <w:spacing w:after="0" w:line="240" w:lineRule="auto"/>
    </w:pPr>
  </w:style>
</w:styles>
</file>

<file path=word/webSettings.xml><?xml version="1.0" encoding="utf-8"?>
<w:webSettings xmlns:r="http://schemas.openxmlformats.org/officeDocument/2006/relationships" xmlns:w="http://schemas.openxmlformats.org/wordprocessingml/2006/main">
  <w:divs>
    <w:div w:id="1494638103">
      <w:bodyDiv w:val="1"/>
      <w:marLeft w:val="0"/>
      <w:marRight w:val="0"/>
      <w:marTop w:val="0"/>
      <w:marBottom w:val="0"/>
      <w:divBdr>
        <w:top w:val="none" w:sz="0" w:space="0" w:color="auto"/>
        <w:left w:val="none" w:sz="0" w:space="0" w:color="auto"/>
        <w:bottom w:val="none" w:sz="0" w:space="0" w:color="auto"/>
        <w:right w:val="none" w:sz="0" w:space="0" w:color="auto"/>
      </w:divBdr>
      <w:divsChild>
        <w:div w:id="1882205176">
          <w:marLeft w:val="0"/>
          <w:marRight w:val="0"/>
          <w:marTop w:val="0"/>
          <w:marBottom w:val="0"/>
          <w:divBdr>
            <w:top w:val="none" w:sz="0" w:space="0" w:color="auto"/>
            <w:left w:val="none" w:sz="0" w:space="0" w:color="auto"/>
            <w:bottom w:val="none" w:sz="0" w:space="0" w:color="auto"/>
            <w:right w:val="none" w:sz="0" w:space="0" w:color="auto"/>
          </w:divBdr>
          <w:divsChild>
            <w:div w:id="239604817">
              <w:marLeft w:val="0"/>
              <w:marRight w:val="0"/>
              <w:marTop w:val="0"/>
              <w:marBottom w:val="0"/>
              <w:divBdr>
                <w:top w:val="none" w:sz="0" w:space="0" w:color="auto"/>
                <w:left w:val="none" w:sz="0" w:space="0" w:color="auto"/>
                <w:bottom w:val="none" w:sz="0" w:space="0" w:color="auto"/>
                <w:right w:val="none" w:sz="0" w:space="0" w:color="auto"/>
              </w:divBdr>
              <w:divsChild>
                <w:div w:id="17091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24405">
      <w:bodyDiv w:val="1"/>
      <w:marLeft w:val="0"/>
      <w:marRight w:val="0"/>
      <w:marTop w:val="0"/>
      <w:marBottom w:val="0"/>
      <w:divBdr>
        <w:top w:val="none" w:sz="0" w:space="0" w:color="auto"/>
        <w:left w:val="none" w:sz="0" w:space="0" w:color="auto"/>
        <w:bottom w:val="none" w:sz="0" w:space="0" w:color="auto"/>
        <w:right w:val="none" w:sz="0" w:space="0" w:color="auto"/>
      </w:divBdr>
      <w:divsChild>
        <w:div w:id="108203338">
          <w:marLeft w:val="0"/>
          <w:marRight w:val="0"/>
          <w:marTop w:val="0"/>
          <w:marBottom w:val="0"/>
          <w:divBdr>
            <w:top w:val="none" w:sz="0" w:space="0" w:color="auto"/>
            <w:left w:val="none" w:sz="0" w:space="0" w:color="auto"/>
            <w:bottom w:val="none" w:sz="0" w:space="0" w:color="auto"/>
            <w:right w:val="none" w:sz="0" w:space="0" w:color="auto"/>
          </w:divBdr>
          <w:divsChild>
            <w:div w:id="1331446418">
              <w:marLeft w:val="0"/>
              <w:marRight w:val="0"/>
              <w:marTop w:val="0"/>
              <w:marBottom w:val="0"/>
              <w:divBdr>
                <w:top w:val="none" w:sz="0" w:space="0" w:color="auto"/>
                <w:left w:val="none" w:sz="0" w:space="0" w:color="auto"/>
                <w:bottom w:val="none" w:sz="0" w:space="0" w:color="auto"/>
                <w:right w:val="none" w:sz="0" w:space="0" w:color="auto"/>
              </w:divBdr>
              <w:divsChild>
                <w:div w:id="12587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Chih-Han Chang</dc:creator>
  <cp:keywords/>
  <dc:description/>
  <cp:lastModifiedBy>.</cp:lastModifiedBy>
  <cp:revision>12</cp:revision>
  <dcterms:created xsi:type="dcterms:W3CDTF">2021-07-23T06:57:00Z</dcterms:created>
  <dcterms:modified xsi:type="dcterms:W3CDTF">2021-07-25T14:21:00Z</dcterms:modified>
</cp:coreProperties>
</file>